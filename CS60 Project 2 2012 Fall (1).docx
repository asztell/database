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920" w:rsidRPr="008B5A18" w:rsidRDefault="00EA0920" w:rsidP="008B5A18">
      <w:pPr>
        <w:jc w:val="center"/>
        <w:rPr>
          <w:sz w:val="28"/>
          <w:szCs w:val="28"/>
        </w:rPr>
      </w:pPr>
      <w:r w:rsidRPr="008B5A18">
        <w:rPr>
          <w:sz w:val="28"/>
          <w:szCs w:val="28"/>
        </w:rPr>
        <w:t xml:space="preserve">CS60 Project </w:t>
      </w:r>
      <w:r w:rsidR="00817364">
        <w:rPr>
          <w:sz w:val="28"/>
          <w:szCs w:val="28"/>
        </w:rPr>
        <w:t>2</w:t>
      </w:r>
      <w:r w:rsidRPr="008B5A18">
        <w:rPr>
          <w:sz w:val="28"/>
          <w:szCs w:val="28"/>
        </w:rPr>
        <w:t xml:space="preserve">  20</w:t>
      </w:r>
      <w:r w:rsidR="00374EAD">
        <w:rPr>
          <w:sz w:val="28"/>
          <w:szCs w:val="28"/>
        </w:rPr>
        <w:t>1</w:t>
      </w:r>
      <w:r w:rsidR="00817364">
        <w:rPr>
          <w:sz w:val="28"/>
          <w:szCs w:val="28"/>
        </w:rPr>
        <w:t>2</w:t>
      </w:r>
      <w:r w:rsidRPr="008B5A18">
        <w:rPr>
          <w:sz w:val="28"/>
          <w:szCs w:val="28"/>
        </w:rPr>
        <w:t xml:space="preserve"> </w:t>
      </w:r>
      <w:r w:rsidR="00817364">
        <w:rPr>
          <w:sz w:val="28"/>
          <w:szCs w:val="28"/>
        </w:rPr>
        <w:t>Fall</w:t>
      </w:r>
    </w:p>
    <w:p w:rsidR="00EA0920" w:rsidRPr="002B402B" w:rsidRDefault="00E373D4" w:rsidP="002B402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Due </w:t>
      </w:r>
      <w:r w:rsidR="009B279C">
        <w:rPr>
          <w:sz w:val="22"/>
          <w:szCs w:val="22"/>
        </w:rPr>
        <w:t xml:space="preserve">Monday </w:t>
      </w:r>
      <w:r w:rsidR="00374EAD">
        <w:rPr>
          <w:sz w:val="22"/>
          <w:szCs w:val="22"/>
        </w:rPr>
        <w:t>2</w:t>
      </w:r>
      <w:r w:rsidR="00817364">
        <w:rPr>
          <w:sz w:val="22"/>
          <w:szCs w:val="22"/>
        </w:rPr>
        <w:t>4</w:t>
      </w:r>
      <w:r w:rsidR="00374EAD">
        <w:rPr>
          <w:sz w:val="22"/>
          <w:szCs w:val="22"/>
        </w:rPr>
        <w:t xml:space="preserve"> </w:t>
      </w:r>
      <w:r w:rsidR="00817364">
        <w:rPr>
          <w:sz w:val="22"/>
          <w:szCs w:val="22"/>
        </w:rPr>
        <w:t>September</w:t>
      </w:r>
      <w:r w:rsidR="006F7CF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at </w:t>
      </w:r>
      <w:r w:rsidR="009B279C">
        <w:rPr>
          <w:sz w:val="22"/>
          <w:szCs w:val="22"/>
        </w:rPr>
        <w:t>1</w:t>
      </w:r>
      <w:r w:rsidR="00D454C9">
        <w:rPr>
          <w:sz w:val="22"/>
          <w:szCs w:val="22"/>
        </w:rPr>
        <w:t>1 pm</w:t>
      </w:r>
    </w:p>
    <w:p w:rsidR="00EA0920" w:rsidRDefault="00EA0920"/>
    <w:p w:rsidR="006364B7" w:rsidRDefault="006364B7">
      <w:r>
        <w:t xml:space="preserve">This file </w:t>
      </w:r>
      <w:r w:rsidRPr="00041097">
        <w:t xml:space="preserve">CS60 Project </w:t>
      </w:r>
      <w:r w:rsidR="00817364">
        <w:t>2</w:t>
      </w:r>
      <w:r w:rsidRPr="00041097">
        <w:t xml:space="preserve"> 201</w:t>
      </w:r>
      <w:r w:rsidR="00817364">
        <w:t>2</w:t>
      </w:r>
      <w:r w:rsidRPr="00041097">
        <w:t xml:space="preserve"> </w:t>
      </w:r>
      <w:r w:rsidR="00817364">
        <w:t>Fall</w:t>
      </w:r>
      <w:r w:rsidRPr="00041097">
        <w:t>.doc</w:t>
      </w:r>
      <w:r w:rsidR="00DC7D78">
        <w:t>x</w:t>
      </w:r>
      <w:r>
        <w:t xml:space="preserve"> is stored at </w:t>
      </w:r>
      <w:r w:rsidRPr="006364B7">
        <w:t xml:space="preserve">\\Acshare\busdata\ROGLER_HAROLD\CS60 Database Concepts\CS60 Projects </w:t>
      </w:r>
    </w:p>
    <w:p w:rsidR="006364B7" w:rsidRDefault="006364B7"/>
    <w:p w:rsidR="00E373D4" w:rsidRDefault="00252BC1">
      <w:r>
        <w:t>The 4-table database below</w:t>
      </w:r>
      <w:r w:rsidR="00A21121">
        <w:t xml:space="preserve"> is to be used for problems 1-</w:t>
      </w:r>
      <w:r w:rsidR="001A5906">
        <w:t>5</w:t>
      </w:r>
      <w:r w:rsidR="00A21121">
        <w:t>.  The database has these relationships:</w:t>
      </w:r>
    </w:p>
    <w:p w:rsidR="00A21121" w:rsidRDefault="00A21121" w:rsidP="00A21121">
      <w:pPr>
        <w:ind w:left="270" w:hanging="270"/>
      </w:pPr>
      <w:r>
        <w:sym w:font="Symbol" w:char="F0B7"/>
      </w:r>
      <w:r>
        <w:t xml:space="preserve"> An EMPLOYEE has only one JOB_CODE, but a JOB_CODE can be held by many EMPLOYEEs.</w:t>
      </w:r>
    </w:p>
    <w:p w:rsidR="00A21121" w:rsidRDefault="00A21121" w:rsidP="00A21121">
      <w:pPr>
        <w:ind w:left="270" w:hanging="270"/>
      </w:pPr>
      <w:r>
        <w:sym w:font="Symbol" w:char="F0B7"/>
      </w:r>
      <w:r>
        <w:t xml:space="preserve"> An EMPLOYEE can have many benefits, and any benefit can be assigned to many EMPLOYEEs.</w:t>
      </w:r>
    </w:p>
    <w:p w:rsidR="00A21121" w:rsidRDefault="00A21121"/>
    <w:p w:rsidR="009B279C" w:rsidRDefault="009B279C" w:rsidP="003634EB">
      <w:r>
        <w:t>Table name: EMPLOYEE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800"/>
        <w:gridCol w:w="1440"/>
      </w:tblGrid>
      <w:tr w:rsidR="009B279C" w:rsidTr="00F34BB0">
        <w:tc>
          <w:tcPr>
            <w:tcW w:w="1548" w:type="dxa"/>
          </w:tcPr>
          <w:p w:rsidR="009B279C" w:rsidRDefault="009B279C" w:rsidP="00F34BB0">
            <w:r>
              <w:t>EMP_CODE</w:t>
            </w:r>
          </w:p>
        </w:tc>
        <w:tc>
          <w:tcPr>
            <w:tcW w:w="1800" w:type="dxa"/>
          </w:tcPr>
          <w:p w:rsidR="009B279C" w:rsidRDefault="009B279C" w:rsidP="00F34BB0">
            <w:r>
              <w:t>EMP_LNAME</w:t>
            </w:r>
          </w:p>
        </w:tc>
        <w:tc>
          <w:tcPr>
            <w:tcW w:w="1440" w:type="dxa"/>
          </w:tcPr>
          <w:p w:rsidR="009B279C" w:rsidRDefault="009B279C" w:rsidP="00F34BB0">
            <w:r>
              <w:t>JOB_CODE</w:t>
            </w:r>
          </w:p>
        </w:tc>
      </w:tr>
      <w:tr w:rsidR="009B279C" w:rsidTr="00F34BB0">
        <w:tc>
          <w:tcPr>
            <w:tcW w:w="1548" w:type="dxa"/>
          </w:tcPr>
          <w:p w:rsidR="009B279C" w:rsidRDefault="009B279C" w:rsidP="00F34BB0">
            <w:r>
              <w:t>14</w:t>
            </w:r>
          </w:p>
        </w:tc>
        <w:tc>
          <w:tcPr>
            <w:tcW w:w="1800" w:type="dxa"/>
          </w:tcPr>
          <w:p w:rsidR="009B279C" w:rsidRDefault="009B279C" w:rsidP="00F34BB0">
            <w:r>
              <w:t>Rudell</w:t>
            </w:r>
          </w:p>
        </w:tc>
        <w:tc>
          <w:tcPr>
            <w:tcW w:w="1440" w:type="dxa"/>
          </w:tcPr>
          <w:p w:rsidR="009B279C" w:rsidRDefault="00252BC1" w:rsidP="00F34BB0">
            <w:r>
              <w:t>2</w:t>
            </w:r>
          </w:p>
        </w:tc>
      </w:tr>
      <w:tr w:rsidR="009B279C" w:rsidTr="00F34BB0">
        <w:tc>
          <w:tcPr>
            <w:tcW w:w="1548" w:type="dxa"/>
          </w:tcPr>
          <w:p w:rsidR="009B279C" w:rsidRDefault="009B279C" w:rsidP="00F34BB0">
            <w:r>
              <w:t>15</w:t>
            </w:r>
          </w:p>
        </w:tc>
        <w:tc>
          <w:tcPr>
            <w:tcW w:w="1800" w:type="dxa"/>
          </w:tcPr>
          <w:p w:rsidR="009B279C" w:rsidRDefault="009B279C" w:rsidP="00F34BB0">
            <w:r>
              <w:t>McDade</w:t>
            </w:r>
          </w:p>
        </w:tc>
        <w:tc>
          <w:tcPr>
            <w:tcW w:w="1440" w:type="dxa"/>
          </w:tcPr>
          <w:p w:rsidR="009B279C" w:rsidRDefault="00252BC1" w:rsidP="00F34BB0">
            <w:r>
              <w:t>1</w:t>
            </w:r>
          </w:p>
        </w:tc>
      </w:tr>
      <w:tr w:rsidR="009B279C" w:rsidTr="00F34BB0">
        <w:tc>
          <w:tcPr>
            <w:tcW w:w="1548" w:type="dxa"/>
          </w:tcPr>
          <w:p w:rsidR="009B279C" w:rsidRDefault="009B279C" w:rsidP="00F34BB0">
            <w:r>
              <w:t>16</w:t>
            </w:r>
          </w:p>
        </w:tc>
        <w:tc>
          <w:tcPr>
            <w:tcW w:w="1800" w:type="dxa"/>
          </w:tcPr>
          <w:p w:rsidR="009B279C" w:rsidRDefault="009B279C" w:rsidP="00F34BB0">
            <w:r>
              <w:t>Ruellardo</w:t>
            </w:r>
          </w:p>
        </w:tc>
        <w:tc>
          <w:tcPr>
            <w:tcW w:w="1440" w:type="dxa"/>
          </w:tcPr>
          <w:p w:rsidR="009B279C" w:rsidRDefault="00252BC1" w:rsidP="00F34BB0">
            <w:r>
              <w:t>1</w:t>
            </w:r>
          </w:p>
        </w:tc>
      </w:tr>
      <w:tr w:rsidR="009B279C" w:rsidTr="00F34BB0">
        <w:tc>
          <w:tcPr>
            <w:tcW w:w="1548" w:type="dxa"/>
          </w:tcPr>
          <w:p w:rsidR="009B279C" w:rsidRDefault="009B279C" w:rsidP="00F34BB0">
            <w:r>
              <w:t>17</w:t>
            </w:r>
          </w:p>
        </w:tc>
        <w:tc>
          <w:tcPr>
            <w:tcW w:w="1800" w:type="dxa"/>
          </w:tcPr>
          <w:p w:rsidR="009B279C" w:rsidRDefault="00252BC1" w:rsidP="00F34BB0">
            <w:r>
              <w:t>Smith</w:t>
            </w:r>
          </w:p>
        </w:tc>
        <w:tc>
          <w:tcPr>
            <w:tcW w:w="1440" w:type="dxa"/>
          </w:tcPr>
          <w:p w:rsidR="009B279C" w:rsidRDefault="00252BC1" w:rsidP="00F34BB0">
            <w:r>
              <w:t>3</w:t>
            </w:r>
          </w:p>
        </w:tc>
      </w:tr>
      <w:tr w:rsidR="009B279C" w:rsidTr="00F34BB0">
        <w:tc>
          <w:tcPr>
            <w:tcW w:w="1548" w:type="dxa"/>
          </w:tcPr>
          <w:p w:rsidR="009B279C" w:rsidRDefault="009B279C" w:rsidP="00F34BB0">
            <w:r>
              <w:t>20</w:t>
            </w:r>
          </w:p>
        </w:tc>
        <w:tc>
          <w:tcPr>
            <w:tcW w:w="1800" w:type="dxa"/>
          </w:tcPr>
          <w:p w:rsidR="009B279C" w:rsidRDefault="00252BC1" w:rsidP="00F34BB0">
            <w:r>
              <w:t>Smith</w:t>
            </w:r>
          </w:p>
        </w:tc>
        <w:tc>
          <w:tcPr>
            <w:tcW w:w="1440" w:type="dxa"/>
          </w:tcPr>
          <w:p w:rsidR="009B279C" w:rsidRDefault="00252BC1" w:rsidP="00F34BB0">
            <w:r>
              <w:t>2</w:t>
            </w:r>
          </w:p>
        </w:tc>
      </w:tr>
    </w:tbl>
    <w:p w:rsidR="009B279C" w:rsidRDefault="00F34BB0" w:rsidP="003634EB">
      <w:r>
        <w:br w:type="textWrapping" w:clear="all"/>
      </w:r>
    </w:p>
    <w:p w:rsidR="00252BC1" w:rsidRDefault="00252BC1" w:rsidP="00252BC1">
      <w:r>
        <w:t>Table name: BENEFIT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800"/>
      </w:tblGrid>
      <w:tr w:rsidR="00252BC1" w:rsidTr="005D7923">
        <w:tc>
          <w:tcPr>
            <w:tcW w:w="1548" w:type="dxa"/>
          </w:tcPr>
          <w:p w:rsidR="00252BC1" w:rsidRDefault="00252BC1" w:rsidP="008E4F62">
            <w:r>
              <w:t>EMP_CODE</w:t>
            </w:r>
          </w:p>
        </w:tc>
        <w:tc>
          <w:tcPr>
            <w:tcW w:w="1800" w:type="dxa"/>
          </w:tcPr>
          <w:p w:rsidR="00252BC1" w:rsidRDefault="00252BC1" w:rsidP="008E4F62">
            <w:r>
              <w:t>PLAN_CODE</w:t>
            </w:r>
          </w:p>
        </w:tc>
      </w:tr>
      <w:tr w:rsidR="00252BC1" w:rsidTr="005D7923">
        <w:tc>
          <w:tcPr>
            <w:tcW w:w="1548" w:type="dxa"/>
          </w:tcPr>
          <w:p w:rsidR="00252BC1" w:rsidRDefault="00252BC1" w:rsidP="008E4F62">
            <w:r>
              <w:t>15</w:t>
            </w:r>
          </w:p>
        </w:tc>
        <w:tc>
          <w:tcPr>
            <w:tcW w:w="1800" w:type="dxa"/>
          </w:tcPr>
          <w:p w:rsidR="00252BC1" w:rsidRDefault="00252BC1" w:rsidP="008E4F62">
            <w:r>
              <w:t>2</w:t>
            </w:r>
          </w:p>
        </w:tc>
      </w:tr>
      <w:tr w:rsidR="00252BC1" w:rsidTr="005D7923">
        <w:tc>
          <w:tcPr>
            <w:tcW w:w="1548" w:type="dxa"/>
          </w:tcPr>
          <w:p w:rsidR="00252BC1" w:rsidRDefault="00252BC1" w:rsidP="008E4F62">
            <w:r>
              <w:t>15</w:t>
            </w:r>
          </w:p>
        </w:tc>
        <w:tc>
          <w:tcPr>
            <w:tcW w:w="1800" w:type="dxa"/>
          </w:tcPr>
          <w:p w:rsidR="00252BC1" w:rsidRDefault="00252BC1" w:rsidP="008E4F62">
            <w:r>
              <w:t>3</w:t>
            </w:r>
          </w:p>
        </w:tc>
      </w:tr>
      <w:tr w:rsidR="00252BC1" w:rsidTr="005D7923">
        <w:tc>
          <w:tcPr>
            <w:tcW w:w="1548" w:type="dxa"/>
          </w:tcPr>
          <w:p w:rsidR="00252BC1" w:rsidRDefault="00252BC1" w:rsidP="008E4F62">
            <w:r>
              <w:t>16</w:t>
            </w:r>
          </w:p>
        </w:tc>
        <w:tc>
          <w:tcPr>
            <w:tcW w:w="1800" w:type="dxa"/>
          </w:tcPr>
          <w:p w:rsidR="00252BC1" w:rsidRDefault="00252BC1" w:rsidP="008E4F62">
            <w:r>
              <w:t>1</w:t>
            </w:r>
          </w:p>
        </w:tc>
      </w:tr>
      <w:tr w:rsidR="00252BC1" w:rsidTr="005D7923">
        <w:tc>
          <w:tcPr>
            <w:tcW w:w="1548" w:type="dxa"/>
          </w:tcPr>
          <w:p w:rsidR="00252BC1" w:rsidRDefault="00252BC1" w:rsidP="008E4F62">
            <w:r>
              <w:t>17</w:t>
            </w:r>
          </w:p>
        </w:tc>
        <w:tc>
          <w:tcPr>
            <w:tcW w:w="1800" w:type="dxa"/>
          </w:tcPr>
          <w:p w:rsidR="00252BC1" w:rsidRDefault="00252BC1" w:rsidP="008E4F62">
            <w:r>
              <w:t>1</w:t>
            </w:r>
          </w:p>
        </w:tc>
      </w:tr>
      <w:tr w:rsidR="00252BC1" w:rsidTr="005D7923">
        <w:tc>
          <w:tcPr>
            <w:tcW w:w="1548" w:type="dxa"/>
          </w:tcPr>
          <w:p w:rsidR="00252BC1" w:rsidRDefault="00252BC1" w:rsidP="008E4F62">
            <w:r>
              <w:t>17</w:t>
            </w:r>
          </w:p>
        </w:tc>
        <w:tc>
          <w:tcPr>
            <w:tcW w:w="1800" w:type="dxa"/>
          </w:tcPr>
          <w:p w:rsidR="00252BC1" w:rsidRDefault="00252BC1" w:rsidP="008E4F62">
            <w:r>
              <w:t>3</w:t>
            </w:r>
          </w:p>
        </w:tc>
      </w:tr>
      <w:tr w:rsidR="00252BC1" w:rsidTr="005D7923">
        <w:tc>
          <w:tcPr>
            <w:tcW w:w="1548" w:type="dxa"/>
          </w:tcPr>
          <w:p w:rsidR="00252BC1" w:rsidRDefault="00252BC1" w:rsidP="008E4F62">
            <w:r>
              <w:t>17</w:t>
            </w:r>
          </w:p>
        </w:tc>
        <w:tc>
          <w:tcPr>
            <w:tcW w:w="1800" w:type="dxa"/>
          </w:tcPr>
          <w:p w:rsidR="00252BC1" w:rsidRDefault="00252BC1" w:rsidP="008E4F62">
            <w:r>
              <w:t>4</w:t>
            </w:r>
          </w:p>
        </w:tc>
      </w:tr>
      <w:tr w:rsidR="00252BC1" w:rsidTr="005D7923">
        <w:tc>
          <w:tcPr>
            <w:tcW w:w="1548" w:type="dxa"/>
          </w:tcPr>
          <w:p w:rsidR="00252BC1" w:rsidRDefault="00252BC1" w:rsidP="008E4F62">
            <w:r>
              <w:t>20</w:t>
            </w:r>
          </w:p>
        </w:tc>
        <w:tc>
          <w:tcPr>
            <w:tcW w:w="1800" w:type="dxa"/>
          </w:tcPr>
          <w:p w:rsidR="00252BC1" w:rsidRDefault="00252BC1" w:rsidP="008E4F62">
            <w:r>
              <w:t>3</w:t>
            </w:r>
          </w:p>
        </w:tc>
      </w:tr>
    </w:tbl>
    <w:p w:rsidR="00252BC1" w:rsidRDefault="00252BC1" w:rsidP="00252BC1"/>
    <w:p w:rsidR="00252BC1" w:rsidRDefault="00252BC1" w:rsidP="00252BC1">
      <w:r>
        <w:t>Table name: JOB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323"/>
      </w:tblGrid>
      <w:tr w:rsidR="00252BC1" w:rsidTr="005D7923">
        <w:tc>
          <w:tcPr>
            <w:tcW w:w="1548" w:type="dxa"/>
          </w:tcPr>
          <w:p w:rsidR="00252BC1" w:rsidRDefault="00252BC1" w:rsidP="008E4F62">
            <w:r>
              <w:t>JOB_CODE</w:t>
            </w:r>
          </w:p>
        </w:tc>
        <w:tc>
          <w:tcPr>
            <w:tcW w:w="2323" w:type="dxa"/>
          </w:tcPr>
          <w:p w:rsidR="00252BC1" w:rsidRDefault="00252BC1" w:rsidP="008E4F62">
            <w:r>
              <w:t>JOB_DESCRIPTION</w:t>
            </w:r>
          </w:p>
        </w:tc>
      </w:tr>
      <w:tr w:rsidR="00252BC1" w:rsidTr="005D7923">
        <w:tc>
          <w:tcPr>
            <w:tcW w:w="1548" w:type="dxa"/>
          </w:tcPr>
          <w:p w:rsidR="00252BC1" w:rsidRDefault="00252BC1" w:rsidP="008E4F62">
            <w:r>
              <w:t>1</w:t>
            </w:r>
          </w:p>
        </w:tc>
        <w:tc>
          <w:tcPr>
            <w:tcW w:w="2323" w:type="dxa"/>
          </w:tcPr>
          <w:p w:rsidR="00252BC1" w:rsidRDefault="00252BC1" w:rsidP="008E4F62">
            <w:r>
              <w:t>Clerical</w:t>
            </w:r>
          </w:p>
        </w:tc>
      </w:tr>
      <w:tr w:rsidR="00252BC1" w:rsidTr="005D7923">
        <w:tc>
          <w:tcPr>
            <w:tcW w:w="1548" w:type="dxa"/>
          </w:tcPr>
          <w:p w:rsidR="00252BC1" w:rsidRDefault="00252BC1" w:rsidP="008E4F62">
            <w:r>
              <w:t>2</w:t>
            </w:r>
          </w:p>
        </w:tc>
        <w:tc>
          <w:tcPr>
            <w:tcW w:w="2323" w:type="dxa"/>
          </w:tcPr>
          <w:p w:rsidR="00252BC1" w:rsidRDefault="00252BC1" w:rsidP="008E4F62">
            <w:r>
              <w:t>Technical</w:t>
            </w:r>
          </w:p>
        </w:tc>
      </w:tr>
      <w:tr w:rsidR="00252BC1" w:rsidTr="005D7923">
        <w:tc>
          <w:tcPr>
            <w:tcW w:w="1548" w:type="dxa"/>
          </w:tcPr>
          <w:p w:rsidR="00252BC1" w:rsidRDefault="00252BC1" w:rsidP="008E4F62">
            <w:r>
              <w:t>3</w:t>
            </w:r>
          </w:p>
        </w:tc>
        <w:tc>
          <w:tcPr>
            <w:tcW w:w="2323" w:type="dxa"/>
          </w:tcPr>
          <w:p w:rsidR="00252BC1" w:rsidRDefault="00252BC1" w:rsidP="008E4F62">
            <w:r>
              <w:t>Managerial</w:t>
            </w:r>
          </w:p>
        </w:tc>
      </w:tr>
    </w:tbl>
    <w:p w:rsidR="00252BC1" w:rsidRDefault="00252BC1" w:rsidP="00252BC1"/>
    <w:p w:rsidR="00252BC1" w:rsidRDefault="00252BC1" w:rsidP="00252BC1">
      <w:r>
        <w:t>Table name: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2523"/>
      </w:tblGrid>
      <w:tr w:rsidR="00252BC1" w:rsidTr="005D7923">
        <w:tc>
          <w:tcPr>
            <w:tcW w:w="1617" w:type="dxa"/>
          </w:tcPr>
          <w:p w:rsidR="00252BC1" w:rsidRDefault="00252BC1" w:rsidP="008E4F62">
            <w:r>
              <w:t>PLAN_CODE</w:t>
            </w:r>
          </w:p>
        </w:tc>
        <w:tc>
          <w:tcPr>
            <w:tcW w:w="2523" w:type="dxa"/>
          </w:tcPr>
          <w:p w:rsidR="00252BC1" w:rsidRDefault="00252BC1" w:rsidP="008E4F62">
            <w:r>
              <w:t>PLAN_DESCRIPTION</w:t>
            </w:r>
          </w:p>
        </w:tc>
      </w:tr>
      <w:tr w:rsidR="00252BC1" w:rsidTr="005D7923">
        <w:tc>
          <w:tcPr>
            <w:tcW w:w="1617" w:type="dxa"/>
          </w:tcPr>
          <w:p w:rsidR="00252BC1" w:rsidRDefault="00252BC1" w:rsidP="008E4F62">
            <w:r>
              <w:t>1</w:t>
            </w:r>
          </w:p>
        </w:tc>
        <w:tc>
          <w:tcPr>
            <w:tcW w:w="2523" w:type="dxa"/>
          </w:tcPr>
          <w:p w:rsidR="00252BC1" w:rsidRDefault="00252BC1" w:rsidP="008E4F62">
            <w:r>
              <w:t>Term life</w:t>
            </w:r>
          </w:p>
        </w:tc>
      </w:tr>
      <w:tr w:rsidR="00252BC1" w:rsidTr="005D7923">
        <w:tc>
          <w:tcPr>
            <w:tcW w:w="1617" w:type="dxa"/>
          </w:tcPr>
          <w:p w:rsidR="00252BC1" w:rsidRDefault="00252BC1" w:rsidP="008E4F62">
            <w:r>
              <w:t>2</w:t>
            </w:r>
          </w:p>
        </w:tc>
        <w:tc>
          <w:tcPr>
            <w:tcW w:w="2523" w:type="dxa"/>
          </w:tcPr>
          <w:p w:rsidR="00252BC1" w:rsidRDefault="00252BC1" w:rsidP="008E4F62">
            <w:r>
              <w:t>Stock purchase</w:t>
            </w:r>
          </w:p>
        </w:tc>
      </w:tr>
      <w:tr w:rsidR="00252BC1" w:rsidTr="005D7923">
        <w:tc>
          <w:tcPr>
            <w:tcW w:w="1617" w:type="dxa"/>
          </w:tcPr>
          <w:p w:rsidR="00252BC1" w:rsidRDefault="00252BC1" w:rsidP="008E4F62">
            <w:r>
              <w:t>3</w:t>
            </w:r>
          </w:p>
        </w:tc>
        <w:tc>
          <w:tcPr>
            <w:tcW w:w="2523" w:type="dxa"/>
          </w:tcPr>
          <w:p w:rsidR="00252BC1" w:rsidRDefault="00252BC1" w:rsidP="008E4F62">
            <w:r>
              <w:t>Long term disability</w:t>
            </w:r>
          </w:p>
        </w:tc>
      </w:tr>
      <w:tr w:rsidR="00252BC1" w:rsidTr="005D7923">
        <w:tc>
          <w:tcPr>
            <w:tcW w:w="1617" w:type="dxa"/>
          </w:tcPr>
          <w:p w:rsidR="00252BC1" w:rsidRDefault="00252BC1" w:rsidP="008E4F62">
            <w:r>
              <w:t>4</w:t>
            </w:r>
          </w:p>
        </w:tc>
        <w:tc>
          <w:tcPr>
            <w:tcW w:w="2523" w:type="dxa"/>
          </w:tcPr>
          <w:p w:rsidR="00252BC1" w:rsidRDefault="00252BC1" w:rsidP="008E4F62">
            <w:r>
              <w:t>Dental</w:t>
            </w:r>
          </w:p>
        </w:tc>
      </w:tr>
    </w:tbl>
    <w:p w:rsidR="00252BC1" w:rsidRDefault="00252BC1" w:rsidP="00252BC1"/>
    <w:p w:rsidR="00836A99" w:rsidRDefault="00A21121" w:rsidP="003634EB">
      <w:r>
        <w:br w:type="page"/>
      </w:r>
      <w:r w:rsidRPr="00A21121">
        <w:rPr>
          <w:b/>
        </w:rPr>
        <w:lastRenderedPageBreak/>
        <w:t>Problem 1.</w:t>
      </w:r>
      <w:r>
        <w:t xml:space="preserve">  For each table in the database, identify the primary key</w:t>
      </w:r>
      <w:r w:rsidR="00B91DA9">
        <w:t xml:space="preserve"> and foreign key(s).</w:t>
      </w:r>
      <w:r>
        <w:t xml:space="preserve">  </w:t>
      </w:r>
      <w:r w:rsidR="00B91DA9">
        <w:t xml:space="preserve">For each foreign key, name the table and primary key </w:t>
      </w:r>
      <w:r w:rsidR="00D57946">
        <w:t>it references.  If a table doesn’</w:t>
      </w:r>
      <w:r>
        <w:t>t have a foreign key, write None in the assigned space.</w:t>
      </w:r>
    </w:p>
    <w:p w:rsidR="00A21121" w:rsidRPr="00D57946" w:rsidRDefault="00A21121" w:rsidP="003634E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2531"/>
        <w:gridCol w:w="2350"/>
        <w:gridCol w:w="3168"/>
      </w:tblGrid>
      <w:tr w:rsidR="00576B0B" w:rsidRPr="00D57946" w:rsidTr="00D57946">
        <w:trPr>
          <w:trHeight w:val="350"/>
        </w:trPr>
        <w:tc>
          <w:tcPr>
            <w:tcW w:w="1527" w:type="dxa"/>
          </w:tcPr>
          <w:p w:rsidR="00576B0B" w:rsidRPr="00D57946" w:rsidRDefault="00576B0B" w:rsidP="00A752CE">
            <w:pPr>
              <w:rPr>
                <w:b/>
              </w:rPr>
            </w:pPr>
            <w:r w:rsidRPr="00D57946">
              <w:rPr>
                <w:b/>
              </w:rPr>
              <w:t>T</w:t>
            </w:r>
            <w:r w:rsidR="00A752CE" w:rsidRPr="00D57946">
              <w:rPr>
                <w:b/>
              </w:rPr>
              <w:t>able</w:t>
            </w:r>
          </w:p>
        </w:tc>
        <w:tc>
          <w:tcPr>
            <w:tcW w:w="2531" w:type="dxa"/>
          </w:tcPr>
          <w:p w:rsidR="00576B0B" w:rsidRPr="00D57946" w:rsidRDefault="00576B0B" w:rsidP="00A752CE">
            <w:pPr>
              <w:rPr>
                <w:b/>
              </w:rPr>
            </w:pPr>
            <w:r w:rsidRPr="00D57946">
              <w:rPr>
                <w:b/>
              </w:rPr>
              <w:t>P</w:t>
            </w:r>
            <w:r w:rsidR="00A752CE" w:rsidRPr="00D57946">
              <w:rPr>
                <w:b/>
              </w:rPr>
              <w:t>rimary Key</w:t>
            </w:r>
          </w:p>
        </w:tc>
        <w:tc>
          <w:tcPr>
            <w:tcW w:w="2350" w:type="dxa"/>
          </w:tcPr>
          <w:p w:rsidR="00576B0B" w:rsidRPr="00D57946" w:rsidRDefault="00576B0B" w:rsidP="00A752CE">
            <w:pPr>
              <w:rPr>
                <w:b/>
              </w:rPr>
            </w:pPr>
            <w:r w:rsidRPr="00D57946">
              <w:rPr>
                <w:b/>
              </w:rPr>
              <w:t>F</w:t>
            </w:r>
            <w:r w:rsidR="00A752CE" w:rsidRPr="00D57946">
              <w:rPr>
                <w:b/>
              </w:rPr>
              <w:t>oreign Key(s)</w:t>
            </w:r>
          </w:p>
        </w:tc>
        <w:tc>
          <w:tcPr>
            <w:tcW w:w="3168" w:type="dxa"/>
          </w:tcPr>
          <w:p w:rsidR="00576B0B" w:rsidRPr="00D57946" w:rsidRDefault="00A752CE" w:rsidP="00D57946">
            <w:pPr>
              <w:rPr>
                <w:b/>
              </w:rPr>
            </w:pPr>
            <w:r w:rsidRPr="00D57946">
              <w:rPr>
                <w:b/>
              </w:rPr>
              <w:t>Table and columns of the primary key referenced by the foreign key</w:t>
            </w:r>
            <w:r w:rsidR="00D57946" w:rsidRPr="00D57946">
              <w:rPr>
                <w:b/>
              </w:rPr>
              <w:t xml:space="preserve"> (</w:t>
            </w:r>
            <w:r w:rsidRPr="00D57946">
              <w:rPr>
                <w:b/>
              </w:rPr>
              <w:t>if any</w:t>
            </w:r>
            <w:r w:rsidR="00D57946" w:rsidRPr="00D57946">
              <w:rPr>
                <w:b/>
              </w:rPr>
              <w:t>)</w:t>
            </w:r>
            <w:r w:rsidRPr="00D57946">
              <w:rPr>
                <w:b/>
              </w:rPr>
              <w:t>.</w:t>
            </w:r>
          </w:p>
        </w:tc>
      </w:tr>
      <w:tr w:rsidR="00576B0B" w:rsidTr="00D57946">
        <w:tc>
          <w:tcPr>
            <w:tcW w:w="1527" w:type="dxa"/>
          </w:tcPr>
          <w:p w:rsidR="00576B0B" w:rsidRDefault="00576B0B" w:rsidP="008E4F62">
            <w:r>
              <w:t>EMPLOYEE</w:t>
            </w:r>
          </w:p>
        </w:tc>
        <w:tc>
          <w:tcPr>
            <w:tcW w:w="2531" w:type="dxa"/>
          </w:tcPr>
          <w:p w:rsidR="00576B0B" w:rsidRDefault="00AF226A" w:rsidP="008E4F62">
            <w:r>
              <w:t>EMP_CODE</w:t>
            </w:r>
          </w:p>
        </w:tc>
        <w:tc>
          <w:tcPr>
            <w:tcW w:w="2350" w:type="dxa"/>
          </w:tcPr>
          <w:p w:rsidR="00576B0B" w:rsidRDefault="00AF226A" w:rsidP="008E4F62">
            <w:r>
              <w:t>JOB_CODE</w:t>
            </w:r>
          </w:p>
        </w:tc>
        <w:tc>
          <w:tcPr>
            <w:tcW w:w="3168" w:type="dxa"/>
          </w:tcPr>
          <w:p w:rsidR="00576B0B" w:rsidRDefault="00576B0B" w:rsidP="008E4F62"/>
        </w:tc>
      </w:tr>
      <w:tr w:rsidR="00576B0B" w:rsidTr="00D57946">
        <w:tc>
          <w:tcPr>
            <w:tcW w:w="1527" w:type="dxa"/>
          </w:tcPr>
          <w:p w:rsidR="00576B0B" w:rsidRDefault="00576B0B" w:rsidP="008E4F62">
            <w:r>
              <w:t>BENEFIT</w:t>
            </w:r>
          </w:p>
        </w:tc>
        <w:tc>
          <w:tcPr>
            <w:tcW w:w="2531" w:type="dxa"/>
          </w:tcPr>
          <w:p w:rsidR="00576B0B" w:rsidRDefault="00576B0B" w:rsidP="008E4F62"/>
        </w:tc>
        <w:tc>
          <w:tcPr>
            <w:tcW w:w="2350" w:type="dxa"/>
          </w:tcPr>
          <w:p w:rsidR="00576B0B" w:rsidRDefault="00AF226A" w:rsidP="008E4F62">
            <w:r>
              <w:t>PLAN_CODE</w:t>
            </w:r>
          </w:p>
          <w:p w:rsidR="00AF226A" w:rsidRDefault="00AF226A" w:rsidP="008E4F62">
            <w:r>
              <w:t>EMP_CODE</w:t>
            </w:r>
          </w:p>
        </w:tc>
        <w:tc>
          <w:tcPr>
            <w:tcW w:w="3168" w:type="dxa"/>
          </w:tcPr>
          <w:p w:rsidR="00576B0B" w:rsidRDefault="00576B0B" w:rsidP="008E4F62"/>
        </w:tc>
      </w:tr>
      <w:tr w:rsidR="00576B0B" w:rsidTr="00D57946">
        <w:tc>
          <w:tcPr>
            <w:tcW w:w="1527" w:type="dxa"/>
          </w:tcPr>
          <w:p w:rsidR="00576B0B" w:rsidRDefault="00576B0B" w:rsidP="008E4F62">
            <w:r>
              <w:t>JOB</w:t>
            </w:r>
          </w:p>
        </w:tc>
        <w:tc>
          <w:tcPr>
            <w:tcW w:w="2531" w:type="dxa"/>
          </w:tcPr>
          <w:p w:rsidR="00576B0B" w:rsidRDefault="00AF226A" w:rsidP="008E4F62">
            <w:r>
              <w:t>JOB_CODE</w:t>
            </w:r>
          </w:p>
        </w:tc>
        <w:tc>
          <w:tcPr>
            <w:tcW w:w="2350" w:type="dxa"/>
          </w:tcPr>
          <w:p w:rsidR="00576B0B" w:rsidRDefault="00AF226A" w:rsidP="008E4F62">
            <w:r>
              <w:t>NONE</w:t>
            </w:r>
          </w:p>
        </w:tc>
        <w:tc>
          <w:tcPr>
            <w:tcW w:w="3168" w:type="dxa"/>
          </w:tcPr>
          <w:p w:rsidR="00576B0B" w:rsidRDefault="00576B0B" w:rsidP="008E4F62"/>
        </w:tc>
      </w:tr>
      <w:tr w:rsidR="00576B0B" w:rsidTr="00D57946">
        <w:tc>
          <w:tcPr>
            <w:tcW w:w="1527" w:type="dxa"/>
          </w:tcPr>
          <w:p w:rsidR="00576B0B" w:rsidRDefault="00576B0B" w:rsidP="008E4F62">
            <w:r>
              <w:t>PLAN</w:t>
            </w:r>
          </w:p>
        </w:tc>
        <w:tc>
          <w:tcPr>
            <w:tcW w:w="2531" w:type="dxa"/>
          </w:tcPr>
          <w:p w:rsidR="00576B0B" w:rsidRDefault="00AF226A" w:rsidP="008E4F62">
            <w:r>
              <w:t>PLAN_CODE</w:t>
            </w:r>
          </w:p>
        </w:tc>
        <w:tc>
          <w:tcPr>
            <w:tcW w:w="2350" w:type="dxa"/>
          </w:tcPr>
          <w:p w:rsidR="00576B0B" w:rsidRDefault="00AF226A" w:rsidP="008E4F62">
            <w:r>
              <w:t>NONE</w:t>
            </w:r>
          </w:p>
        </w:tc>
        <w:tc>
          <w:tcPr>
            <w:tcW w:w="3168" w:type="dxa"/>
          </w:tcPr>
          <w:p w:rsidR="00576B0B" w:rsidRDefault="00576B0B" w:rsidP="008E4F62"/>
        </w:tc>
      </w:tr>
    </w:tbl>
    <w:p w:rsidR="00A21121" w:rsidRDefault="00A21121" w:rsidP="003634EB"/>
    <w:p w:rsidR="00A21121" w:rsidRDefault="00A21121" w:rsidP="003634EB">
      <w:r w:rsidRPr="00053043">
        <w:rPr>
          <w:b/>
        </w:rPr>
        <w:t xml:space="preserve">Problem </w:t>
      </w:r>
      <w:r w:rsidR="006F7CFD">
        <w:rPr>
          <w:b/>
        </w:rPr>
        <w:t>2</w:t>
      </w:r>
      <w:r w:rsidRPr="00053043">
        <w:rPr>
          <w:b/>
        </w:rPr>
        <w:t>.</w:t>
      </w:r>
      <w:r>
        <w:t xml:space="preserve">  Do the tables exhibit entity integrity?  Answer Yes or No, then explain your answer.</w:t>
      </w:r>
    </w:p>
    <w:p w:rsidR="002372CB" w:rsidRDefault="002372CB" w:rsidP="002372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5490"/>
      </w:tblGrid>
      <w:tr w:rsidR="002372CB" w:rsidRPr="008C2127" w:rsidTr="008C2127">
        <w:trPr>
          <w:trHeight w:val="350"/>
        </w:trPr>
        <w:tc>
          <w:tcPr>
            <w:tcW w:w="1548" w:type="dxa"/>
          </w:tcPr>
          <w:p w:rsidR="002372CB" w:rsidRPr="008C2127" w:rsidRDefault="00D57946" w:rsidP="008E4F62">
            <w:pPr>
              <w:rPr>
                <w:b/>
              </w:rPr>
            </w:pPr>
            <w:r w:rsidRPr="008C2127">
              <w:rPr>
                <w:b/>
              </w:rPr>
              <w:t>Table</w:t>
            </w:r>
          </w:p>
        </w:tc>
        <w:tc>
          <w:tcPr>
            <w:tcW w:w="2520" w:type="dxa"/>
          </w:tcPr>
          <w:p w:rsidR="002372CB" w:rsidRPr="008C2127" w:rsidRDefault="00F05ABC" w:rsidP="008C2127">
            <w:pPr>
              <w:rPr>
                <w:b/>
              </w:rPr>
            </w:pPr>
            <w:r w:rsidRPr="008C2127">
              <w:rPr>
                <w:b/>
              </w:rPr>
              <w:t>E</w:t>
            </w:r>
            <w:r w:rsidR="008C2127" w:rsidRPr="008C2127">
              <w:rPr>
                <w:b/>
              </w:rPr>
              <w:t>ntity integrity</w:t>
            </w:r>
          </w:p>
        </w:tc>
        <w:tc>
          <w:tcPr>
            <w:tcW w:w="5490" w:type="dxa"/>
          </w:tcPr>
          <w:p w:rsidR="002372CB" w:rsidRPr="008C2127" w:rsidRDefault="002372CB" w:rsidP="008C2127">
            <w:pPr>
              <w:rPr>
                <w:b/>
              </w:rPr>
            </w:pPr>
            <w:r w:rsidRPr="008C2127">
              <w:rPr>
                <w:b/>
              </w:rPr>
              <w:t>E</w:t>
            </w:r>
            <w:r w:rsidR="008C2127" w:rsidRPr="008C2127">
              <w:rPr>
                <w:b/>
              </w:rPr>
              <w:t>xplanation</w:t>
            </w:r>
          </w:p>
        </w:tc>
      </w:tr>
      <w:tr w:rsidR="002372CB" w:rsidTr="008C2127">
        <w:tc>
          <w:tcPr>
            <w:tcW w:w="1548" w:type="dxa"/>
          </w:tcPr>
          <w:p w:rsidR="002372CB" w:rsidRDefault="002372CB" w:rsidP="008E4F62">
            <w:r>
              <w:t>EMPLOYEE</w:t>
            </w:r>
          </w:p>
        </w:tc>
        <w:tc>
          <w:tcPr>
            <w:tcW w:w="2520" w:type="dxa"/>
          </w:tcPr>
          <w:p w:rsidR="002372CB" w:rsidRDefault="00D548AA" w:rsidP="008E4F62">
            <w:r>
              <w:t>YES</w:t>
            </w:r>
          </w:p>
        </w:tc>
        <w:tc>
          <w:tcPr>
            <w:tcW w:w="5490" w:type="dxa"/>
          </w:tcPr>
          <w:p w:rsidR="002372CB" w:rsidRDefault="00D548AA" w:rsidP="008E4F62">
            <w:r>
              <w:t>HAS UNIQUE, NOT NULL PRIMARY KEY</w:t>
            </w:r>
          </w:p>
        </w:tc>
      </w:tr>
      <w:tr w:rsidR="002372CB" w:rsidTr="008C2127">
        <w:tc>
          <w:tcPr>
            <w:tcW w:w="1548" w:type="dxa"/>
          </w:tcPr>
          <w:p w:rsidR="002372CB" w:rsidRDefault="002372CB" w:rsidP="008E4F62">
            <w:r>
              <w:t>BENEFIT</w:t>
            </w:r>
          </w:p>
        </w:tc>
        <w:tc>
          <w:tcPr>
            <w:tcW w:w="2520" w:type="dxa"/>
          </w:tcPr>
          <w:p w:rsidR="002372CB" w:rsidRDefault="00D548AA" w:rsidP="008E4F62">
            <w:r>
              <w:t>NO</w:t>
            </w:r>
          </w:p>
        </w:tc>
        <w:tc>
          <w:tcPr>
            <w:tcW w:w="5490" w:type="dxa"/>
          </w:tcPr>
          <w:p w:rsidR="002372CB" w:rsidRDefault="00D548AA" w:rsidP="008E4F62">
            <w:r>
              <w:t>DOES NOT HAVE PRIMARY KEY</w:t>
            </w:r>
          </w:p>
        </w:tc>
      </w:tr>
      <w:tr w:rsidR="002372CB" w:rsidTr="008C2127">
        <w:tc>
          <w:tcPr>
            <w:tcW w:w="1548" w:type="dxa"/>
          </w:tcPr>
          <w:p w:rsidR="002372CB" w:rsidRDefault="002372CB" w:rsidP="008E4F62">
            <w:r>
              <w:t>JOB</w:t>
            </w:r>
          </w:p>
        </w:tc>
        <w:tc>
          <w:tcPr>
            <w:tcW w:w="2520" w:type="dxa"/>
          </w:tcPr>
          <w:p w:rsidR="002372CB" w:rsidRDefault="00D548AA" w:rsidP="008E4F62">
            <w:r>
              <w:t>YES</w:t>
            </w:r>
          </w:p>
        </w:tc>
        <w:tc>
          <w:tcPr>
            <w:tcW w:w="5490" w:type="dxa"/>
          </w:tcPr>
          <w:p w:rsidR="002372CB" w:rsidRDefault="00D548AA" w:rsidP="008E4F62">
            <w:r w:rsidRPr="00D548AA">
              <w:t>HAS UNIQUE, NOT NULL PRIMARY</w:t>
            </w:r>
            <w:r>
              <w:t xml:space="preserve"> KEY</w:t>
            </w:r>
          </w:p>
        </w:tc>
      </w:tr>
      <w:tr w:rsidR="002372CB" w:rsidTr="008C2127">
        <w:tc>
          <w:tcPr>
            <w:tcW w:w="1548" w:type="dxa"/>
          </w:tcPr>
          <w:p w:rsidR="002372CB" w:rsidRDefault="002372CB" w:rsidP="008E4F62">
            <w:r>
              <w:t>PLAN</w:t>
            </w:r>
          </w:p>
        </w:tc>
        <w:tc>
          <w:tcPr>
            <w:tcW w:w="2520" w:type="dxa"/>
          </w:tcPr>
          <w:p w:rsidR="002372CB" w:rsidRDefault="00D548AA" w:rsidP="008E4F62">
            <w:r>
              <w:t>YES</w:t>
            </w:r>
          </w:p>
        </w:tc>
        <w:tc>
          <w:tcPr>
            <w:tcW w:w="5490" w:type="dxa"/>
          </w:tcPr>
          <w:p w:rsidR="002372CB" w:rsidRDefault="00D548AA" w:rsidP="008E4F62">
            <w:r w:rsidRPr="00D548AA">
              <w:t>HAS UNIQUE, NOT NULL PRIMARY</w:t>
            </w:r>
            <w:r>
              <w:t xml:space="preserve"> KEY</w:t>
            </w:r>
          </w:p>
        </w:tc>
      </w:tr>
    </w:tbl>
    <w:p w:rsidR="002372CB" w:rsidRDefault="002372CB" w:rsidP="002372CB"/>
    <w:p w:rsidR="002372CB" w:rsidRDefault="002372CB" w:rsidP="002372CB">
      <w:r w:rsidRPr="00053043">
        <w:rPr>
          <w:b/>
        </w:rPr>
        <w:t xml:space="preserve">Problem </w:t>
      </w:r>
      <w:r w:rsidR="006F7CFD">
        <w:rPr>
          <w:b/>
        </w:rPr>
        <w:t>3</w:t>
      </w:r>
      <w:r>
        <w:t xml:space="preserve">.  Do the tables exhibit REFERENTIAL integrity?  Answer Yes or No, then explain your answer.  Write </w:t>
      </w:r>
      <w:r w:rsidRPr="008C2127">
        <w:rPr>
          <w:i/>
        </w:rPr>
        <w:t>Not Applicable</w:t>
      </w:r>
      <w:r>
        <w:t xml:space="preserve"> if the table do</w:t>
      </w:r>
      <w:r w:rsidR="008C2127">
        <w:t>esn’</w:t>
      </w:r>
      <w:r>
        <w:t>t have a foreign key.</w:t>
      </w:r>
      <w:r w:rsidR="00532F92">
        <w:t xml:space="preserve">  Remember that a foreign key can only reference a primary key or column(s) with a unique constraint.</w:t>
      </w:r>
    </w:p>
    <w:p w:rsidR="002372CB" w:rsidRDefault="002372CB" w:rsidP="002372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5490"/>
      </w:tblGrid>
      <w:tr w:rsidR="002372CB" w:rsidRPr="008C2127" w:rsidTr="008C2127">
        <w:trPr>
          <w:trHeight w:val="350"/>
        </w:trPr>
        <w:tc>
          <w:tcPr>
            <w:tcW w:w="1548" w:type="dxa"/>
          </w:tcPr>
          <w:p w:rsidR="002372CB" w:rsidRPr="008C2127" w:rsidRDefault="00D57946" w:rsidP="008E4F62">
            <w:pPr>
              <w:rPr>
                <w:b/>
              </w:rPr>
            </w:pPr>
            <w:r w:rsidRPr="008C2127">
              <w:rPr>
                <w:b/>
              </w:rPr>
              <w:t>Table</w:t>
            </w:r>
          </w:p>
        </w:tc>
        <w:tc>
          <w:tcPr>
            <w:tcW w:w="2520" w:type="dxa"/>
          </w:tcPr>
          <w:p w:rsidR="002372CB" w:rsidRPr="008C2127" w:rsidRDefault="008C2127" w:rsidP="008E4F62">
            <w:pPr>
              <w:rPr>
                <w:b/>
              </w:rPr>
            </w:pPr>
            <w:r w:rsidRPr="008C2127">
              <w:rPr>
                <w:b/>
              </w:rPr>
              <w:t>Referential integrity</w:t>
            </w:r>
          </w:p>
        </w:tc>
        <w:tc>
          <w:tcPr>
            <w:tcW w:w="5490" w:type="dxa"/>
          </w:tcPr>
          <w:p w:rsidR="002372CB" w:rsidRPr="008C2127" w:rsidRDefault="008C2127" w:rsidP="008E4F62">
            <w:pPr>
              <w:rPr>
                <w:b/>
              </w:rPr>
            </w:pPr>
            <w:r w:rsidRPr="008C2127">
              <w:rPr>
                <w:b/>
              </w:rPr>
              <w:t>Explanation</w:t>
            </w:r>
          </w:p>
        </w:tc>
      </w:tr>
      <w:tr w:rsidR="002372CB" w:rsidTr="008C2127">
        <w:tc>
          <w:tcPr>
            <w:tcW w:w="1548" w:type="dxa"/>
          </w:tcPr>
          <w:p w:rsidR="002372CB" w:rsidRDefault="002372CB" w:rsidP="008E4F62">
            <w:r>
              <w:t>EMPLOYEE</w:t>
            </w:r>
          </w:p>
        </w:tc>
        <w:tc>
          <w:tcPr>
            <w:tcW w:w="2520" w:type="dxa"/>
          </w:tcPr>
          <w:p w:rsidR="002372CB" w:rsidRDefault="00D548AA" w:rsidP="008E4F62">
            <w:r>
              <w:t>YES</w:t>
            </w:r>
          </w:p>
        </w:tc>
        <w:tc>
          <w:tcPr>
            <w:tcW w:w="5490" w:type="dxa"/>
          </w:tcPr>
          <w:p w:rsidR="002372CB" w:rsidRDefault="007C0905" w:rsidP="008E4F62">
            <w:r>
              <w:t>ALL VALUES HAVE PAIRS IN ALL COLUMNS</w:t>
            </w:r>
          </w:p>
        </w:tc>
      </w:tr>
      <w:tr w:rsidR="002372CB" w:rsidTr="008C2127">
        <w:tc>
          <w:tcPr>
            <w:tcW w:w="1548" w:type="dxa"/>
          </w:tcPr>
          <w:p w:rsidR="002372CB" w:rsidRDefault="002372CB" w:rsidP="008E4F62">
            <w:r>
              <w:t>BENEFIT</w:t>
            </w:r>
          </w:p>
        </w:tc>
        <w:tc>
          <w:tcPr>
            <w:tcW w:w="2520" w:type="dxa"/>
          </w:tcPr>
          <w:p w:rsidR="002372CB" w:rsidRDefault="00D548AA" w:rsidP="008E4F62">
            <w:r>
              <w:t>YES</w:t>
            </w:r>
          </w:p>
        </w:tc>
        <w:tc>
          <w:tcPr>
            <w:tcW w:w="5490" w:type="dxa"/>
          </w:tcPr>
          <w:p w:rsidR="002372CB" w:rsidRDefault="007C0905" w:rsidP="008E4F62">
            <w:r w:rsidRPr="007C0905">
              <w:t>ALL VALUES HAVE PAIRS IN ALL COLUMNS</w:t>
            </w:r>
          </w:p>
        </w:tc>
      </w:tr>
      <w:tr w:rsidR="002372CB" w:rsidTr="008C2127">
        <w:tc>
          <w:tcPr>
            <w:tcW w:w="1548" w:type="dxa"/>
          </w:tcPr>
          <w:p w:rsidR="002372CB" w:rsidRDefault="002372CB" w:rsidP="008E4F62">
            <w:r>
              <w:t>JOB</w:t>
            </w:r>
          </w:p>
        </w:tc>
        <w:tc>
          <w:tcPr>
            <w:tcW w:w="2520" w:type="dxa"/>
          </w:tcPr>
          <w:p w:rsidR="002372CB" w:rsidRDefault="00D548AA" w:rsidP="008E4F62">
            <w:r>
              <w:t>YES</w:t>
            </w:r>
          </w:p>
        </w:tc>
        <w:tc>
          <w:tcPr>
            <w:tcW w:w="5490" w:type="dxa"/>
          </w:tcPr>
          <w:p w:rsidR="002372CB" w:rsidRDefault="007C0905" w:rsidP="008E4F62">
            <w:r w:rsidRPr="007C0905">
              <w:t>ALL VALUES HAVE PAIRS IN ALL COLUMNS</w:t>
            </w:r>
          </w:p>
        </w:tc>
      </w:tr>
      <w:tr w:rsidR="002372CB" w:rsidTr="008C2127">
        <w:tc>
          <w:tcPr>
            <w:tcW w:w="1548" w:type="dxa"/>
          </w:tcPr>
          <w:p w:rsidR="002372CB" w:rsidRDefault="002372CB" w:rsidP="008E4F62">
            <w:r>
              <w:t>PLAN</w:t>
            </w:r>
          </w:p>
        </w:tc>
        <w:tc>
          <w:tcPr>
            <w:tcW w:w="2520" w:type="dxa"/>
          </w:tcPr>
          <w:p w:rsidR="002372CB" w:rsidRDefault="00D548AA" w:rsidP="008E4F62">
            <w:r>
              <w:t>YES</w:t>
            </w:r>
          </w:p>
        </w:tc>
        <w:tc>
          <w:tcPr>
            <w:tcW w:w="5490" w:type="dxa"/>
          </w:tcPr>
          <w:p w:rsidR="002372CB" w:rsidRDefault="007C0905" w:rsidP="008E4F62">
            <w:r w:rsidRPr="007C0905">
              <w:t>ALL VALUES HAVE PAIRS IN ALL COLUMNS</w:t>
            </w:r>
          </w:p>
        </w:tc>
      </w:tr>
    </w:tbl>
    <w:p w:rsidR="002372CB" w:rsidRDefault="002372CB" w:rsidP="002372CB"/>
    <w:p w:rsidR="00A21121" w:rsidRDefault="002372CB" w:rsidP="003634EB">
      <w:r w:rsidRPr="00053043">
        <w:rPr>
          <w:b/>
        </w:rPr>
        <w:t xml:space="preserve">Problem </w:t>
      </w:r>
      <w:r w:rsidR="006F7CFD">
        <w:rPr>
          <w:b/>
        </w:rPr>
        <w:t>4</w:t>
      </w:r>
      <w:r w:rsidRPr="00053043">
        <w:rPr>
          <w:b/>
        </w:rPr>
        <w:t>.</w:t>
      </w:r>
      <w:r>
        <w:t xml:space="preserve">  Draw the </w:t>
      </w:r>
      <w:r w:rsidRPr="002372CB">
        <w:rPr>
          <w:b/>
        </w:rPr>
        <w:t>entity relationship diagram</w:t>
      </w:r>
      <w:r>
        <w:t xml:space="preserve"> </w:t>
      </w:r>
      <w:r w:rsidR="00041097">
        <w:t xml:space="preserve">(ERD) </w:t>
      </w:r>
      <w:r>
        <w:t>to show the relationships among EMPLOYEE, BENEFIT, JOB, and PLAN.</w:t>
      </w:r>
      <w:r w:rsidR="00D454C9">
        <w:t xml:space="preserve">  </w:t>
      </w:r>
      <w:r w:rsidR="00AF0030">
        <w:t>I</w:t>
      </w:r>
      <w:r w:rsidR="00F46C3E">
        <w:t>nclude the connectivities</w:t>
      </w:r>
      <w:r w:rsidR="00576B0B">
        <w:t xml:space="preserve"> and position the 1’s and M’s or N’s on the correct side.</w:t>
      </w:r>
      <w:r w:rsidR="00F46C3E">
        <w:t xml:space="preserve">  </w:t>
      </w:r>
      <w:r w:rsidR="00D454C9">
        <w:t>You can omit the ovals with attributes.</w:t>
      </w:r>
    </w:p>
    <w:p w:rsidR="002372CB" w:rsidRDefault="002372CB" w:rsidP="003634EB"/>
    <w:p w:rsidR="00E00D29" w:rsidRDefault="007004BC" w:rsidP="003634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32385</wp:posOffset>
                </wp:positionV>
                <wp:extent cx="314325" cy="228600"/>
                <wp:effectExtent l="0" t="3810" r="0" b="0"/>
                <wp:wrapNone/>
                <wp:docPr id="30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0F06" w:rsidRDefault="00EA0F06" w:rsidP="00EA0F06">
                            <w:pPr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2.25pt;margin-top:2.55pt;width:24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" stroked="f">
                <v:textbox>
                  <w:txbxContent>
                    <w:p w:rsidR="00EA0F06" w:rsidRDefault="00EA0F06" w:rsidP="00EA0F06">
                      <w:pPr>
                        <w:rPr>
                          <w:rFonts w:ascii="Arial" w:hAnsi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32385</wp:posOffset>
                </wp:positionV>
                <wp:extent cx="1562100" cy="697865"/>
                <wp:effectExtent l="9525" t="13335" r="9525" b="12700"/>
                <wp:wrapNone/>
                <wp:docPr id="30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F06" w:rsidRDefault="00EA0F06" w:rsidP="00EA0F06"/>
                          <w:p w:rsidR="00EA0F06" w:rsidRPr="008C7FA6" w:rsidRDefault="008C7FA6" w:rsidP="00EA0F06">
                            <w:pPr>
                              <w:jc w:val="center"/>
                              <w:rPr>
                                <w:rFonts w:ascii="Arial" w:hAnsi="Arial"/>
                                <w:bCs/>
                              </w:rPr>
                            </w:pPr>
                            <w:r w:rsidRPr="008C7FA6">
                              <w:rPr>
                                <w:rFonts w:ascii="Arial" w:hAnsi="Arial"/>
                                <w:bCs/>
                              </w:rPr>
                              <w:t>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margin-left:338.25pt;margin-top:2.55pt;width:123pt;height:5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">
                <v:textbox>
                  <w:txbxContent>
                    <w:p w:rsidR="00EA0F06" w:rsidRDefault="00EA0F06" w:rsidP="00EA0F06"/>
                    <w:p w:rsidR="00EA0F06" w:rsidRPr="008C7FA6" w:rsidRDefault="008C7FA6" w:rsidP="00EA0F06">
                      <w:pPr>
                        <w:jc w:val="center"/>
                        <w:rPr>
                          <w:rFonts w:ascii="Arial" w:hAnsi="Arial"/>
                          <w:bCs/>
                        </w:rPr>
                      </w:pPr>
                      <w:r w:rsidRPr="008C7FA6">
                        <w:rPr>
                          <w:rFonts w:ascii="Arial" w:hAnsi="Arial"/>
                          <w:bCs/>
                        </w:rPr>
                        <w:t>PLAN</w:t>
                      </w:r>
                    </w:p>
                  </w:txbxContent>
                </v:textbox>
              </v:shape>
            </w:pict>
          </mc:Fallback>
        </mc:AlternateContent>
      </w:r>
    </w:p>
    <w:p w:rsidR="00E00D29" w:rsidRDefault="00E00D29" w:rsidP="003634EB"/>
    <w:p w:rsidR="00E00D29" w:rsidRDefault="00E00D29" w:rsidP="003634EB"/>
    <w:p w:rsidR="00E00D29" w:rsidRDefault="00E00D29" w:rsidP="003634EB"/>
    <w:p w:rsidR="00E00D29" w:rsidRDefault="007004BC" w:rsidP="003634E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80010</wp:posOffset>
                </wp:positionV>
                <wp:extent cx="266700" cy="228600"/>
                <wp:effectExtent l="0" t="3810" r="0" b="0"/>
                <wp:wrapNone/>
                <wp:docPr id="30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0F06" w:rsidRDefault="00EA0F06" w:rsidP="00EA0F06">
                            <w:pPr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margin-left:402pt;margin-top:6.3pt;width:2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" stroked="f">
                <v:textbox>
                  <w:txbxContent>
                    <w:p w:rsidR="00EA0F06" w:rsidRDefault="00EA0F06" w:rsidP="00EA0F06">
                      <w:pPr>
                        <w:rPr>
                          <w:rFonts w:ascii="Arial" w:hAnsi="Arial"/>
                          <w:b/>
                          <w:b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1091565</wp:posOffset>
                </wp:positionV>
                <wp:extent cx="647700" cy="0"/>
                <wp:effectExtent l="9525" t="5715" r="9525" b="13335"/>
                <wp:wrapNone/>
                <wp:docPr id="29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pt,85.95pt" to="337.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DZFAIAACo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1092200</wp:posOffset>
                </wp:positionV>
                <wp:extent cx="628650" cy="0"/>
                <wp:effectExtent l="9525" t="6350" r="9525" b="12700"/>
                <wp:wrapNone/>
                <wp:docPr id="29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pt,86pt" to="160.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29210</wp:posOffset>
                </wp:positionV>
                <wp:extent cx="0" cy="631825"/>
                <wp:effectExtent l="9525" t="10160" r="9525" b="5715"/>
                <wp:wrapNone/>
                <wp:docPr id="29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1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25pt,2.3pt" to="398.2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671195</wp:posOffset>
                </wp:positionV>
                <wp:extent cx="1584325" cy="847725"/>
                <wp:effectExtent l="19050" t="13970" r="15875" b="5080"/>
                <wp:wrapNone/>
                <wp:docPr id="29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325" cy="8477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0" o:spid="_x0000_s1026" type="#_x0000_t4" style="position:absolute;margin-left:161.25pt;margin-top:52.85pt;width:124.75pt;height:6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661670</wp:posOffset>
                </wp:positionV>
                <wp:extent cx="1562100" cy="847725"/>
                <wp:effectExtent l="9525" t="13970" r="9525" b="5080"/>
                <wp:wrapNone/>
                <wp:docPr id="29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F06" w:rsidRDefault="00EA0F06" w:rsidP="00EA0F06"/>
                          <w:p w:rsidR="00EA0F06" w:rsidRPr="008C7FA6" w:rsidRDefault="008C7FA6" w:rsidP="00EA0F06">
                            <w:pPr>
                              <w:jc w:val="center"/>
                              <w:rPr>
                                <w:rFonts w:ascii="Arial" w:hAnsi="Arial"/>
                                <w:bCs/>
                              </w:rPr>
                            </w:pPr>
                            <w:r w:rsidRPr="008C7FA6">
                              <w:rPr>
                                <w:rFonts w:ascii="Arial" w:hAnsi="Arial"/>
                                <w:bCs/>
                              </w:rPr>
                              <w:t>BENEFIT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339pt;margin-top:52.1pt;width:123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">
                <v:textbox>
                  <w:txbxContent>
                    <w:p w:rsidR="00EA0F06" w:rsidRDefault="00EA0F06" w:rsidP="00EA0F06"/>
                    <w:p w:rsidR="00EA0F06" w:rsidRPr="008C7FA6" w:rsidRDefault="008C7FA6" w:rsidP="00EA0F06">
                      <w:pPr>
                        <w:jc w:val="center"/>
                        <w:rPr>
                          <w:rFonts w:ascii="Arial" w:hAnsi="Arial"/>
                          <w:bCs/>
                        </w:rPr>
                      </w:pPr>
                      <w:r w:rsidRPr="008C7FA6">
                        <w:rPr>
                          <w:rFonts w:ascii="Arial" w:hAnsi="Arial"/>
                          <w:bCs/>
                        </w:rPr>
                        <w:t>BENEFIT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661670</wp:posOffset>
                </wp:positionV>
                <wp:extent cx="1476375" cy="847725"/>
                <wp:effectExtent l="9525" t="13970" r="9525" b="5080"/>
                <wp:wrapNone/>
                <wp:docPr id="29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F06" w:rsidRDefault="00EA0F06" w:rsidP="00EA0F06"/>
                          <w:p w:rsidR="00EA0F06" w:rsidRDefault="008C7FA6" w:rsidP="008C7FA6">
                            <w:r>
                              <w:t xml:space="preserve">        </w:t>
                            </w:r>
                            <w:r w:rsidR="006B7192">
                              <w:t xml:space="preserve">      JOB</w:t>
                            </w:r>
                          </w:p>
                          <w:p w:rsidR="00EA0F06" w:rsidRDefault="00EA0F06" w:rsidP="00EA0F0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-5.25pt;margin-top:52.1pt;width:116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">
                <v:textbox>
                  <w:txbxContent>
                    <w:p w:rsidR="00EA0F06" w:rsidRDefault="00EA0F06" w:rsidP="00EA0F06"/>
                    <w:p w:rsidR="00EA0F06" w:rsidRDefault="008C7FA6" w:rsidP="008C7FA6">
                      <w:r>
                        <w:t xml:space="preserve">        </w:t>
                      </w:r>
                      <w:r w:rsidR="006B7192">
                        <w:t xml:space="preserve">      JOB</w:t>
                      </w:r>
                    </w:p>
                    <w:p w:rsidR="00EA0F06" w:rsidRDefault="00EA0F06" w:rsidP="00EA0F06">
                      <w:pPr>
                        <w:jc w:val="center"/>
                        <w:rPr>
                          <w:rFonts w:ascii="Arial" w:hAnsi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668655</wp:posOffset>
                </wp:positionV>
                <wp:extent cx="1562100" cy="847725"/>
                <wp:effectExtent l="9525" t="11430" r="9525" b="7620"/>
                <wp:wrapNone/>
                <wp:docPr id="29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62pt;margin-top:52.65pt;width:123pt;height:6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"/>
            </w:pict>
          </mc:Fallback>
        </mc:AlternateContent>
      </w:r>
    </w:p>
    <w:p w:rsidR="00E00D29" w:rsidRDefault="00E00D29" w:rsidP="003634EB"/>
    <w:p w:rsidR="00E00D29" w:rsidRDefault="007004BC" w:rsidP="003634E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15240</wp:posOffset>
                </wp:positionV>
                <wp:extent cx="333375" cy="247650"/>
                <wp:effectExtent l="0" t="0" r="0" b="0"/>
                <wp:wrapNone/>
                <wp:docPr id="29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192" w:rsidRDefault="006B7192" w:rsidP="006B7192">
                            <w:pPr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1" type="#_x0000_t202" style="position:absolute;margin-left:368.25pt;margin-top:1.2pt;width:26.2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yOhwIAABg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" stroked="f">
                <v:textbox>
                  <w:txbxContent>
                    <w:p w:rsidR="006B7192" w:rsidRDefault="006B7192" w:rsidP="006B7192">
                      <w:pPr>
                        <w:rPr>
                          <w:rFonts w:ascii="Arial" w:hAnsi="Arial"/>
                          <w:b/>
                          <w:b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B7192">
        <w:tab/>
      </w:r>
      <w:r w:rsidR="006B7192">
        <w:tab/>
      </w:r>
      <w:r w:rsidR="006B7192">
        <w:tab/>
      </w:r>
      <w:r w:rsidR="006B7192">
        <w:tab/>
      </w:r>
      <w:r w:rsidR="006B7192">
        <w:tab/>
      </w:r>
      <w:r w:rsidR="006B7192">
        <w:tab/>
      </w:r>
      <w:r w:rsidR="006B7192">
        <w:tab/>
      </w:r>
      <w:r w:rsidR="006B7192">
        <w:tab/>
      </w:r>
      <w:r w:rsidR="006B7192">
        <w:tab/>
      </w:r>
      <w:r w:rsidR="006B7192">
        <w:tab/>
      </w:r>
      <w:r w:rsidR="006B7192">
        <w:tab/>
      </w:r>
    </w:p>
    <w:p w:rsidR="00E00D29" w:rsidRDefault="00E00D29" w:rsidP="003634EB"/>
    <w:p w:rsidR="00E00D29" w:rsidRDefault="007004BC" w:rsidP="003634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112395</wp:posOffset>
                </wp:positionV>
                <wp:extent cx="333375" cy="247650"/>
                <wp:effectExtent l="0" t="0" r="0" b="3810"/>
                <wp:wrapNone/>
                <wp:docPr id="29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0F06" w:rsidRDefault="00EA0F06" w:rsidP="00EA0F06">
                            <w:pPr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2" type="#_x0000_t202" style="position:absolute;margin-left:311.25pt;margin-top:8.85pt;width:26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" stroked="f">
                <v:textbox>
                  <w:txbxContent>
                    <w:p w:rsidR="00EA0F06" w:rsidRDefault="00EA0F06" w:rsidP="00EA0F06">
                      <w:pPr>
                        <w:rPr>
                          <w:rFonts w:ascii="Arial" w:hAnsi="Arial"/>
                          <w:b/>
                          <w:b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112395</wp:posOffset>
                </wp:positionV>
                <wp:extent cx="152400" cy="228600"/>
                <wp:effectExtent l="0" t="0" r="0" b="0"/>
                <wp:wrapNone/>
                <wp:docPr id="29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0F06" w:rsidRDefault="00EA0F06" w:rsidP="00EA0F06">
                            <w:pPr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3" type="#_x0000_t202" style="position:absolute;margin-left:117.75pt;margin-top:8.85pt;width:12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" stroked="f">
                <v:textbox>
                  <w:txbxContent>
                    <w:p w:rsidR="00EA0F06" w:rsidRDefault="00EA0F06" w:rsidP="00EA0F06">
                      <w:pPr>
                        <w:rPr>
                          <w:rFonts w:ascii="Arial" w:hAnsi="Arial"/>
                          <w:b/>
                          <w:b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00D29" w:rsidRDefault="008C7FA6" w:rsidP="003634EB">
      <w:r>
        <w:tab/>
      </w:r>
      <w:r>
        <w:tab/>
      </w:r>
      <w:r>
        <w:tab/>
      </w:r>
      <w:r>
        <w:tab/>
        <w:t xml:space="preserve">          </w:t>
      </w:r>
      <w:r w:rsidR="006B7192">
        <w:tab/>
        <w:t xml:space="preserve">    </w:t>
      </w:r>
      <w:r>
        <w:t>EMPLOYEE</w:t>
      </w:r>
    </w:p>
    <w:p w:rsidR="00E00D29" w:rsidRDefault="007004BC" w:rsidP="003634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88265</wp:posOffset>
                </wp:positionV>
                <wp:extent cx="304800" cy="238125"/>
                <wp:effectExtent l="0" t="0" r="0" b="3810"/>
                <wp:wrapNone/>
                <wp:docPr id="28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0F06" w:rsidRDefault="00EA0F06" w:rsidP="00EA0F06">
                            <w:pPr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287.25pt;margin-top:6.95pt;width:24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" stroked="f">
                <v:textbox>
                  <w:txbxContent>
                    <w:p w:rsidR="00EA0F06" w:rsidRDefault="00EA0F06" w:rsidP="00EA0F06">
                      <w:pPr>
                        <w:rPr>
                          <w:rFonts w:ascii="Arial" w:hAnsi="Arial"/>
                          <w:b/>
                          <w:b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88265</wp:posOffset>
                </wp:positionV>
                <wp:extent cx="333375" cy="247650"/>
                <wp:effectExtent l="0" t="2540" r="0" b="0"/>
                <wp:wrapNone/>
                <wp:docPr id="28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0F06" w:rsidRDefault="00EA0F06" w:rsidP="00EA0F06">
                            <w:pPr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5" type="#_x0000_t202" style="position:absolute;margin-left:134.25pt;margin-top:6.95pt;width:26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+mhQ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" stroked="f">
                <v:textbox>
                  <w:txbxContent>
                    <w:p w:rsidR="00EA0F06" w:rsidRDefault="00EA0F06" w:rsidP="00EA0F06">
                      <w:pPr>
                        <w:rPr>
                          <w:rFonts w:ascii="Arial" w:hAnsi="Arial"/>
                          <w:b/>
                          <w:b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3D6E89" w:rsidRDefault="003D6E89" w:rsidP="003634EB"/>
    <w:p w:rsidR="00EA0F06" w:rsidRDefault="00EA0F06" w:rsidP="003634EB"/>
    <w:p w:rsidR="00EA0F06" w:rsidRDefault="00EA0F06" w:rsidP="003634EB"/>
    <w:p w:rsidR="002372CB" w:rsidRDefault="002372CB" w:rsidP="002372CB">
      <w:r w:rsidRPr="00053043">
        <w:rPr>
          <w:b/>
        </w:rPr>
        <w:t xml:space="preserve">Problem </w:t>
      </w:r>
      <w:r w:rsidR="006F7CFD">
        <w:rPr>
          <w:b/>
        </w:rPr>
        <w:t>5</w:t>
      </w:r>
      <w:r w:rsidRPr="00053043">
        <w:rPr>
          <w:b/>
        </w:rPr>
        <w:t>.</w:t>
      </w:r>
      <w:r>
        <w:t xml:space="preserve">  Draw the </w:t>
      </w:r>
      <w:r w:rsidRPr="002372CB">
        <w:rPr>
          <w:b/>
        </w:rPr>
        <w:t>relational schema</w:t>
      </w:r>
      <w:r>
        <w:t xml:space="preserve"> to show the relationships among EMPLOYEE, BENEFIT, JOB, and PLAN.</w:t>
      </w:r>
      <w:r w:rsidR="00F969D8">
        <w:t xml:space="preserve">  </w:t>
      </w:r>
      <w:r w:rsidR="00E9352B">
        <w:t xml:space="preserve">In the relational schema, each table has a name and columns are listed below. Primary keys are bolded or underlined.  </w:t>
      </w:r>
      <w:r w:rsidR="00F969D8">
        <w:t>Draw your lines between tables s</w:t>
      </w:r>
      <w:r w:rsidR="00AF0030">
        <w:t>o</w:t>
      </w:r>
      <w:r w:rsidR="00F969D8">
        <w:t xml:space="preserve"> they show which column</w:t>
      </w:r>
      <w:r w:rsidR="00AF0030">
        <w:t>s</w:t>
      </w:r>
      <w:r w:rsidR="00F969D8">
        <w:t xml:space="preserve"> </w:t>
      </w:r>
      <w:r w:rsidR="00AF0030">
        <w:t>connect the tables</w:t>
      </w:r>
      <w:r w:rsidR="00E9352B">
        <w:t xml:space="preserve">, and position </w:t>
      </w:r>
      <w:r w:rsidR="00CD782D">
        <w:t>y</w:t>
      </w:r>
      <w:r w:rsidR="00E9352B">
        <w:t>our 1’s and ∞</w:t>
      </w:r>
      <w:r w:rsidR="00CD782D">
        <w:t>’s correctly.</w:t>
      </w:r>
    </w:p>
    <w:p w:rsidR="002372CB" w:rsidRDefault="007004BC" w:rsidP="003634E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26670</wp:posOffset>
                </wp:positionV>
                <wp:extent cx="76200" cy="152400"/>
                <wp:effectExtent l="0" t="0" r="0" b="1905"/>
                <wp:wrapNone/>
                <wp:docPr id="3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A1A" w:rsidRDefault="00F86A1A" w:rsidP="00F86A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6" type="#_x0000_t202" style="position:absolute;margin-left:15.75pt;margin-top:2.1pt;width:6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CWewIAAAcFAAAOAAAAZHJzL2Uyb0RvYy54bWysVG1v2yAQ/j5p/wHxPbWdOWlsxamadJkm&#10;dS9Sux9AAMdoGBiQ2N20/74Dx2m7F2ma5g/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" stroked="f">
                <v:textbox inset="0,0,0,0">
                  <w:txbxContent>
                    <w:p w:rsidR="00F86A1A" w:rsidRDefault="00F86A1A" w:rsidP="00F86A1A"/>
                  </w:txbxContent>
                </v:textbox>
              </v:shape>
            </w:pict>
          </mc:Fallback>
        </mc:AlternateContent>
      </w:r>
    </w:p>
    <w:p w:rsidR="0037041C" w:rsidRDefault="0037041C" w:rsidP="003634EB"/>
    <w:p w:rsidR="0037041C" w:rsidRDefault="007004BC" w:rsidP="003634E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128270</wp:posOffset>
                </wp:positionV>
                <wp:extent cx="1590675" cy="904875"/>
                <wp:effectExtent l="0" t="4445" r="0" b="3810"/>
                <wp:wrapNone/>
                <wp:docPr id="3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367"/>
                            </w:tblGrid>
                            <w:tr w:rsidR="00F86A1A">
                              <w:tc>
                                <w:tcPr>
                                  <w:tcW w:w="2367" w:type="dxa"/>
                                  <w:shd w:val="clear" w:color="auto" w:fill="E6E6E6"/>
                                </w:tcPr>
                                <w:p w:rsidR="00F86A1A" w:rsidRPr="004C4D49" w:rsidRDefault="008118F8">
                                  <w:pPr>
                                    <w:rPr>
                                      <w:rFonts w:ascii="Arial" w:hAns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8"/>
                                    </w:rPr>
                                    <w:t>JOB</w:t>
                                  </w:r>
                                </w:p>
                              </w:tc>
                            </w:tr>
                            <w:tr w:rsidR="00F86A1A">
                              <w:tc>
                                <w:tcPr>
                                  <w:tcW w:w="2367" w:type="dxa"/>
                                </w:tcPr>
                                <w:p w:rsidR="00F86A1A" w:rsidRDefault="00F86A1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86A1A">
                              <w:tc>
                                <w:tcPr>
                                  <w:tcW w:w="2367" w:type="dxa"/>
                                </w:tcPr>
                                <w:p w:rsidR="00F86A1A" w:rsidRDefault="00F86A1A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86A1A">
                              <w:tc>
                                <w:tcPr>
                                  <w:tcW w:w="2367" w:type="dxa"/>
                                </w:tcPr>
                                <w:p w:rsidR="00F86A1A" w:rsidRDefault="00F86A1A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6A1A" w:rsidRDefault="00F86A1A" w:rsidP="00F86A1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7" type="#_x0000_t202" style="position:absolute;margin-left:-24.75pt;margin-top:10.1pt;width:125.25pt;height:7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367"/>
                      </w:tblGrid>
                      <w:tr w:rsidR="00F86A1A">
                        <w:tc>
                          <w:tcPr>
                            <w:tcW w:w="2367" w:type="dxa"/>
                            <w:shd w:val="clear" w:color="auto" w:fill="E6E6E6"/>
                          </w:tcPr>
                          <w:p w:rsidR="00F86A1A" w:rsidRPr="004C4D49" w:rsidRDefault="008118F8">
                            <w:pPr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JOB</w:t>
                            </w:r>
                          </w:p>
                        </w:tc>
                      </w:tr>
                      <w:tr w:rsidR="00F86A1A">
                        <w:tc>
                          <w:tcPr>
                            <w:tcW w:w="2367" w:type="dxa"/>
                          </w:tcPr>
                          <w:p w:rsidR="00F86A1A" w:rsidRDefault="00F86A1A">
                            <w:pPr>
                              <w:rPr>
                                <w:rFonts w:ascii="Arial" w:hAnsi="Arial"/>
                                <w:b/>
                                <w:bCs/>
                                <w:sz w:val="18"/>
                              </w:rPr>
                            </w:pPr>
                          </w:p>
                        </w:tc>
                      </w:tr>
                      <w:tr w:rsidR="00F86A1A">
                        <w:tc>
                          <w:tcPr>
                            <w:tcW w:w="2367" w:type="dxa"/>
                          </w:tcPr>
                          <w:p w:rsidR="00F86A1A" w:rsidRDefault="00F86A1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c>
                      </w:tr>
                      <w:tr w:rsidR="00F86A1A">
                        <w:tc>
                          <w:tcPr>
                            <w:tcW w:w="2367" w:type="dxa"/>
                          </w:tcPr>
                          <w:p w:rsidR="00F86A1A" w:rsidRDefault="00F86A1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F86A1A" w:rsidRDefault="00F86A1A" w:rsidP="00F86A1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128270</wp:posOffset>
                </wp:positionV>
                <wp:extent cx="1400175" cy="1095375"/>
                <wp:effectExtent l="0" t="4445" r="0" b="0"/>
                <wp:wrapNone/>
                <wp:docPr id="2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94"/>
                            </w:tblGrid>
                            <w:tr w:rsidR="00F86A1A">
                              <w:tc>
                                <w:tcPr>
                                  <w:tcW w:w="2094" w:type="dxa"/>
                                  <w:shd w:val="clear" w:color="auto" w:fill="E6E6E6"/>
                                </w:tcPr>
                                <w:p w:rsidR="00F86A1A" w:rsidRPr="004C4D49" w:rsidRDefault="008118F8">
                                  <w:pPr>
                                    <w:rPr>
                                      <w:rFonts w:ascii="Arial" w:hAns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8"/>
                                    </w:rPr>
                                    <w:t>EMPLOYEE</w:t>
                                  </w:r>
                                </w:p>
                              </w:tc>
                            </w:tr>
                            <w:tr w:rsidR="00F86A1A">
                              <w:tc>
                                <w:tcPr>
                                  <w:tcW w:w="2094" w:type="dxa"/>
                                </w:tcPr>
                                <w:p w:rsidR="00F86A1A" w:rsidRDefault="00F86A1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86A1A">
                              <w:tc>
                                <w:tcPr>
                                  <w:tcW w:w="2094" w:type="dxa"/>
                                </w:tcPr>
                                <w:p w:rsidR="00F86A1A" w:rsidRDefault="00F86A1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118F8">
                              <w:tc>
                                <w:tcPr>
                                  <w:tcW w:w="2094" w:type="dxa"/>
                                </w:tcPr>
                                <w:p w:rsidR="008118F8" w:rsidRDefault="008118F8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118F8">
                              <w:tc>
                                <w:tcPr>
                                  <w:tcW w:w="2094" w:type="dxa"/>
                                </w:tcPr>
                                <w:p w:rsidR="008118F8" w:rsidRDefault="008118F8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118F8">
                              <w:tc>
                                <w:tcPr>
                                  <w:tcW w:w="2094" w:type="dxa"/>
                                </w:tcPr>
                                <w:p w:rsidR="008118F8" w:rsidRDefault="008118F8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6A1A" w:rsidRDefault="00F86A1A" w:rsidP="00F86A1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8" type="#_x0000_t202" style="position:absolute;margin-left:117.75pt;margin-top:10.1pt;width:110.25pt;height:8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94"/>
                      </w:tblGrid>
                      <w:tr w:rsidR="00F86A1A">
                        <w:tc>
                          <w:tcPr>
                            <w:tcW w:w="2094" w:type="dxa"/>
                            <w:shd w:val="clear" w:color="auto" w:fill="E6E6E6"/>
                          </w:tcPr>
                          <w:p w:rsidR="00F86A1A" w:rsidRPr="004C4D49" w:rsidRDefault="008118F8">
                            <w:pPr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EMPLOYEE</w:t>
                            </w:r>
                          </w:p>
                        </w:tc>
                      </w:tr>
                      <w:tr w:rsidR="00F86A1A">
                        <w:tc>
                          <w:tcPr>
                            <w:tcW w:w="2094" w:type="dxa"/>
                          </w:tcPr>
                          <w:p w:rsidR="00F86A1A" w:rsidRDefault="00F86A1A">
                            <w:pPr>
                              <w:rPr>
                                <w:rFonts w:ascii="Arial" w:hAnsi="Arial"/>
                                <w:b/>
                                <w:bCs/>
                                <w:sz w:val="18"/>
                              </w:rPr>
                            </w:pPr>
                          </w:p>
                        </w:tc>
                      </w:tr>
                      <w:tr w:rsidR="00F86A1A">
                        <w:tc>
                          <w:tcPr>
                            <w:tcW w:w="2094" w:type="dxa"/>
                          </w:tcPr>
                          <w:p w:rsidR="00F86A1A" w:rsidRDefault="00F86A1A">
                            <w:pPr>
                              <w:rPr>
                                <w:rFonts w:ascii="Arial" w:hAnsi="Arial"/>
                                <w:b/>
                                <w:bCs/>
                                <w:sz w:val="18"/>
                              </w:rPr>
                            </w:pPr>
                          </w:p>
                        </w:tc>
                      </w:tr>
                      <w:tr w:rsidR="008118F8">
                        <w:tc>
                          <w:tcPr>
                            <w:tcW w:w="2094" w:type="dxa"/>
                          </w:tcPr>
                          <w:p w:rsidR="008118F8" w:rsidRDefault="008118F8">
                            <w:pPr>
                              <w:rPr>
                                <w:rFonts w:ascii="Arial" w:hAnsi="Arial"/>
                                <w:b/>
                                <w:bCs/>
                                <w:sz w:val="18"/>
                              </w:rPr>
                            </w:pPr>
                          </w:p>
                        </w:tc>
                      </w:tr>
                      <w:tr w:rsidR="008118F8">
                        <w:tc>
                          <w:tcPr>
                            <w:tcW w:w="2094" w:type="dxa"/>
                          </w:tcPr>
                          <w:p w:rsidR="008118F8" w:rsidRDefault="008118F8">
                            <w:pPr>
                              <w:rPr>
                                <w:rFonts w:ascii="Arial" w:hAnsi="Arial"/>
                                <w:b/>
                                <w:bCs/>
                                <w:sz w:val="18"/>
                              </w:rPr>
                            </w:pPr>
                          </w:p>
                        </w:tc>
                      </w:tr>
                      <w:tr w:rsidR="008118F8">
                        <w:tc>
                          <w:tcPr>
                            <w:tcW w:w="2094" w:type="dxa"/>
                          </w:tcPr>
                          <w:p w:rsidR="008118F8" w:rsidRDefault="008118F8">
                            <w:pPr>
                              <w:rPr>
                                <w:rFonts w:ascii="Arial" w:hAnsi="Arial"/>
                                <w:b/>
                                <w:b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F86A1A" w:rsidRDefault="00F86A1A" w:rsidP="00F86A1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128270</wp:posOffset>
                </wp:positionV>
                <wp:extent cx="1628775" cy="1590675"/>
                <wp:effectExtent l="0" t="4445" r="0" b="0"/>
                <wp:wrapNone/>
                <wp:docPr id="2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268"/>
                            </w:tblGrid>
                            <w:tr w:rsidR="00F86A1A">
                              <w:tc>
                                <w:tcPr>
                                  <w:tcW w:w="2268" w:type="dxa"/>
                                  <w:shd w:val="clear" w:color="auto" w:fill="E6E6E6"/>
                                </w:tcPr>
                                <w:p w:rsidR="00F86A1A" w:rsidRPr="004C4D49" w:rsidRDefault="008118F8">
                                  <w:pPr>
                                    <w:rPr>
                                      <w:rFonts w:ascii="Arial" w:hAns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8"/>
                                    </w:rPr>
                                    <w:t>BENEFIT</w:t>
                                  </w:r>
                                </w:p>
                              </w:tc>
                            </w:tr>
                            <w:tr w:rsidR="00F86A1A">
                              <w:tc>
                                <w:tcPr>
                                  <w:tcW w:w="2268" w:type="dxa"/>
                                </w:tcPr>
                                <w:p w:rsidR="00F86A1A" w:rsidRDefault="00F86A1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86A1A">
                              <w:tc>
                                <w:tcPr>
                                  <w:tcW w:w="2268" w:type="dxa"/>
                                </w:tcPr>
                                <w:p w:rsidR="00F86A1A" w:rsidRDefault="00F86A1A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86A1A">
                              <w:tc>
                                <w:tcPr>
                                  <w:tcW w:w="2268" w:type="dxa"/>
                                </w:tcPr>
                                <w:p w:rsidR="00F86A1A" w:rsidRDefault="00F86A1A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86A1A">
                              <w:tc>
                                <w:tcPr>
                                  <w:tcW w:w="2268" w:type="dxa"/>
                                </w:tcPr>
                                <w:p w:rsidR="00F86A1A" w:rsidRDefault="00F86A1A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7192">
                              <w:tc>
                                <w:tcPr>
                                  <w:tcW w:w="2268" w:type="dxa"/>
                                </w:tcPr>
                                <w:p w:rsidR="006B7192" w:rsidRDefault="006B7192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118F8">
                              <w:tc>
                                <w:tcPr>
                                  <w:tcW w:w="2268" w:type="dxa"/>
                                </w:tcPr>
                                <w:p w:rsidR="008118F8" w:rsidRDefault="008118F8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118F8">
                              <w:tc>
                                <w:tcPr>
                                  <w:tcW w:w="2268" w:type="dxa"/>
                                </w:tcPr>
                                <w:p w:rsidR="008118F8" w:rsidRDefault="008118F8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6A1A" w:rsidRDefault="00F86A1A" w:rsidP="00F86A1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9" type="#_x0000_t202" style="position:absolute;margin-left:243pt;margin-top:10.1pt;width:128.25pt;height:12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268"/>
                      </w:tblGrid>
                      <w:tr w:rsidR="00F86A1A">
                        <w:tc>
                          <w:tcPr>
                            <w:tcW w:w="2268" w:type="dxa"/>
                            <w:shd w:val="clear" w:color="auto" w:fill="E6E6E6"/>
                          </w:tcPr>
                          <w:p w:rsidR="00F86A1A" w:rsidRPr="004C4D49" w:rsidRDefault="008118F8">
                            <w:pPr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BENEFIT</w:t>
                            </w:r>
                          </w:p>
                        </w:tc>
                      </w:tr>
                      <w:tr w:rsidR="00F86A1A">
                        <w:tc>
                          <w:tcPr>
                            <w:tcW w:w="2268" w:type="dxa"/>
                          </w:tcPr>
                          <w:p w:rsidR="00F86A1A" w:rsidRDefault="00F86A1A">
                            <w:pPr>
                              <w:rPr>
                                <w:rFonts w:ascii="Arial" w:hAnsi="Arial"/>
                                <w:b/>
                                <w:bCs/>
                                <w:sz w:val="18"/>
                              </w:rPr>
                            </w:pPr>
                          </w:p>
                        </w:tc>
                      </w:tr>
                      <w:tr w:rsidR="00F86A1A">
                        <w:tc>
                          <w:tcPr>
                            <w:tcW w:w="2268" w:type="dxa"/>
                          </w:tcPr>
                          <w:p w:rsidR="00F86A1A" w:rsidRDefault="00F86A1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c>
                      </w:tr>
                      <w:tr w:rsidR="00F86A1A">
                        <w:tc>
                          <w:tcPr>
                            <w:tcW w:w="2268" w:type="dxa"/>
                          </w:tcPr>
                          <w:p w:rsidR="00F86A1A" w:rsidRDefault="00F86A1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c>
                      </w:tr>
                      <w:tr w:rsidR="00F86A1A">
                        <w:tc>
                          <w:tcPr>
                            <w:tcW w:w="2268" w:type="dxa"/>
                          </w:tcPr>
                          <w:p w:rsidR="00F86A1A" w:rsidRDefault="00F86A1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c>
                      </w:tr>
                      <w:tr w:rsidR="006B7192">
                        <w:tc>
                          <w:tcPr>
                            <w:tcW w:w="2268" w:type="dxa"/>
                          </w:tcPr>
                          <w:p w:rsidR="006B7192" w:rsidRDefault="006B7192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c>
                      </w:tr>
                      <w:tr w:rsidR="008118F8">
                        <w:tc>
                          <w:tcPr>
                            <w:tcW w:w="2268" w:type="dxa"/>
                          </w:tcPr>
                          <w:p w:rsidR="008118F8" w:rsidRDefault="008118F8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c>
                      </w:tr>
                      <w:tr w:rsidR="008118F8">
                        <w:tc>
                          <w:tcPr>
                            <w:tcW w:w="2268" w:type="dxa"/>
                          </w:tcPr>
                          <w:p w:rsidR="008118F8" w:rsidRDefault="008118F8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F86A1A" w:rsidRDefault="00F86A1A" w:rsidP="00F86A1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375920</wp:posOffset>
                </wp:positionV>
                <wp:extent cx="123825" cy="0"/>
                <wp:effectExtent l="9525" t="13970" r="9525" b="5080"/>
                <wp:wrapNone/>
                <wp:docPr id="2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25pt,29.6pt" to="381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518795</wp:posOffset>
                </wp:positionV>
                <wp:extent cx="161925" cy="0"/>
                <wp:effectExtent l="9525" t="13970" r="9525" b="5080"/>
                <wp:wrapNone/>
                <wp:docPr id="2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75pt,40.85pt" to="370.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128270</wp:posOffset>
                </wp:positionV>
                <wp:extent cx="1628775" cy="904875"/>
                <wp:effectExtent l="0" t="4445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484"/>
                            </w:tblGrid>
                            <w:tr w:rsidR="00F86A1A">
                              <w:tc>
                                <w:tcPr>
                                  <w:tcW w:w="2484" w:type="dxa"/>
                                  <w:shd w:val="clear" w:color="auto" w:fill="E6E6E6"/>
                                </w:tcPr>
                                <w:p w:rsidR="00F86A1A" w:rsidRPr="004C4D49" w:rsidRDefault="008118F8">
                                  <w:pPr>
                                    <w:rPr>
                                      <w:rFonts w:ascii="Arial" w:hAns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8"/>
                                    </w:rPr>
                                    <w:t>PLAN</w:t>
                                  </w:r>
                                </w:p>
                              </w:tc>
                            </w:tr>
                            <w:tr w:rsidR="00F86A1A">
                              <w:tc>
                                <w:tcPr>
                                  <w:tcW w:w="2484" w:type="dxa"/>
                                </w:tcPr>
                                <w:p w:rsidR="00F86A1A" w:rsidRDefault="00F86A1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86A1A">
                              <w:tc>
                                <w:tcPr>
                                  <w:tcW w:w="2484" w:type="dxa"/>
                                </w:tcPr>
                                <w:p w:rsidR="00F86A1A" w:rsidRDefault="00F86A1A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86A1A">
                              <w:tc>
                                <w:tcPr>
                                  <w:tcW w:w="2484" w:type="dxa"/>
                                </w:tcPr>
                                <w:p w:rsidR="00F86A1A" w:rsidRDefault="00F86A1A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86A1A">
                              <w:tc>
                                <w:tcPr>
                                  <w:tcW w:w="2484" w:type="dxa"/>
                                </w:tcPr>
                                <w:p w:rsidR="00F86A1A" w:rsidRDefault="00F86A1A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6A1A" w:rsidRDefault="00F86A1A" w:rsidP="00F86A1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0" type="#_x0000_t202" style="position:absolute;margin-left:378.75pt;margin-top:10.1pt;width:128.25pt;height:7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484"/>
                      </w:tblGrid>
                      <w:tr w:rsidR="00F86A1A">
                        <w:tc>
                          <w:tcPr>
                            <w:tcW w:w="2484" w:type="dxa"/>
                            <w:shd w:val="clear" w:color="auto" w:fill="E6E6E6"/>
                          </w:tcPr>
                          <w:p w:rsidR="00F86A1A" w:rsidRPr="004C4D49" w:rsidRDefault="008118F8">
                            <w:pPr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PLAN</w:t>
                            </w:r>
                          </w:p>
                        </w:tc>
                      </w:tr>
                      <w:tr w:rsidR="00F86A1A">
                        <w:tc>
                          <w:tcPr>
                            <w:tcW w:w="2484" w:type="dxa"/>
                          </w:tcPr>
                          <w:p w:rsidR="00F86A1A" w:rsidRDefault="00F86A1A">
                            <w:pPr>
                              <w:rPr>
                                <w:rFonts w:ascii="Arial" w:hAnsi="Arial"/>
                                <w:b/>
                                <w:bCs/>
                                <w:sz w:val="18"/>
                              </w:rPr>
                            </w:pPr>
                          </w:p>
                        </w:tc>
                      </w:tr>
                      <w:tr w:rsidR="00F86A1A">
                        <w:tc>
                          <w:tcPr>
                            <w:tcW w:w="2484" w:type="dxa"/>
                          </w:tcPr>
                          <w:p w:rsidR="00F86A1A" w:rsidRDefault="00F86A1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c>
                      </w:tr>
                      <w:tr w:rsidR="00F86A1A">
                        <w:tc>
                          <w:tcPr>
                            <w:tcW w:w="2484" w:type="dxa"/>
                          </w:tcPr>
                          <w:p w:rsidR="00F86A1A" w:rsidRDefault="00F86A1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c>
                      </w:tr>
                      <w:tr w:rsidR="00F86A1A">
                        <w:tc>
                          <w:tcPr>
                            <w:tcW w:w="2484" w:type="dxa"/>
                          </w:tcPr>
                          <w:p w:rsidR="00F86A1A" w:rsidRDefault="00F86A1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F86A1A" w:rsidRDefault="00F86A1A" w:rsidP="00F86A1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394970</wp:posOffset>
                </wp:positionV>
                <wp:extent cx="0" cy="123825"/>
                <wp:effectExtent l="9525" t="13970" r="9525" b="5080"/>
                <wp:wrapNone/>
                <wp:docPr id="2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5pt,31.1pt" to="235.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394970</wp:posOffset>
                </wp:positionV>
                <wp:extent cx="114300" cy="0"/>
                <wp:effectExtent l="9525" t="13970" r="9525" b="5080"/>
                <wp:wrapNone/>
                <wp:docPr id="2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5pt,31.1pt" to="244.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m0X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375920</wp:posOffset>
                </wp:positionV>
                <wp:extent cx="323850" cy="0"/>
                <wp:effectExtent l="9525" t="13970" r="9525" b="5080"/>
                <wp:wrapNone/>
                <wp:docPr id="2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29.6pt" to="120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Dyl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366395</wp:posOffset>
                </wp:positionV>
                <wp:extent cx="0" cy="152400"/>
                <wp:effectExtent l="9525" t="13970" r="9525" b="5080"/>
                <wp:wrapNone/>
                <wp:docPr id="2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25pt,28.85pt" to="371.2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0K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"/>
            </w:pict>
          </mc:Fallback>
        </mc:AlternateContent>
      </w:r>
    </w:p>
    <w:p w:rsidR="0037041C" w:rsidRDefault="007004BC" w:rsidP="003634E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38735</wp:posOffset>
                </wp:positionV>
                <wp:extent cx="114300" cy="152400"/>
                <wp:effectExtent l="1270" t="0" r="0" b="1905"/>
                <wp:wrapNone/>
                <wp:docPr id="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A1A" w:rsidRDefault="00F86A1A" w:rsidP="00F86A1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41" type="#_x0000_t202" style="position:absolute;margin-left:371.25pt;margin-top:3.05pt;width:9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" stroked="f">
                <v:textbox inset="0,0,0,0">
                  <w:txbxContent>
                    <w:p w:rsidR="00F86A1A" w:rsidRDefault="00F86A1A" w:rsidP="00F86A1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48260</wp:posOffset>
                </wp:positionV>
                <wp:extent cx="85725" cy="142875"/>
                <wp:effectExtent l="0" t="0" r="0" b="1905"/>
                <wp:wrapNone/>
                <wp:docPr id="1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A1A" w:rsidRDefault="00F86A1A" w:rsidP="00F86A1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2" type="#_x0000_t202" style="position:absolute;margin-left:237.75pt;margin-top:3.8pt;width:6.7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" stroked="f">
                <v:textbox inset="0,0,0,0">
                  <w:txbxContent>
                    <w:p w:rsidR="00F86A1A" w:rsidRDefault="00F86A1A" w:rsidP="00F86A1A">
                      <w:pPr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38735</wp:posOffset>
                </wp:positionV>
                <wp:extent cx="114300" cy="152400"/>
                <wp:effectExtent l="0" t="0" r="0" b="1905"/>
                <wp:wrapNone/>
                <wp:docPr id="1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A1A" w:rsidRDefault="00F86A1A" w:rsidP="00F86A1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3" type="#_x0000_t202" style="position:absolute;margin-left:95.25pt;margin-top:3.05pt;width:9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" stroked="f">
                <v:textbox inset="0,0,0,0">
                  <w:txbxContent>
                    <w:p w:rsidR="00F86A1A" w:rsidRDefault="00F86A1A" w:rsidP="00F86A1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7041C" w:rsidRDefault="007004BC" w:rsidP="003634E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15875</wp:posOffset>
                </wp:positionV>
                <wp:extent cx="85725" cy="142875"/>
                <wp:effectExtent l="0" t="0" r="0" b="1905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A1A" w:rsidRDefault="00F86A1A" w:rsidP="00F86A1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4" type="#_x0000_t202" style="position:absolute;margin-left:357.75pt;margin-top:1.25pt;width:6.7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" stroked="f">
                <v:textbox inset="0,0,0,0">
                  <w:txbxContent>
                    <w:p w:rsidR="00F86A1A" w:rsidRDefault="00F86A1A" w:rsidP="00F86A1A">
                      <w:pPr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15875</wp:posOffset>
                </wp:positionV>
                <wp:extent cx="85725" cy="142875"/>
                <wp:effectExtent l="0" t="3810" r="0" b="0"/>
                <wp:wrapNone/>
                <wp:docPr id="1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18F8" w:rsidRDefault="008118F8" w:rsidP="008118F8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5" type="#_x0000_t202" style="position:absolute;margin-left:223.5pt;margin-top:1.25pt;width:6.7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" stroked="f">
                <v:textbox inset="0,0,0,0">
                  <w:txbxContent>
                    <w:p w:rsidR="008118F8" w:rsidRDefault="008118F8" w:rsidP="008118F8">
                      <w:pPr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44450</wp:posOffset>
                </wp:positionV>
                <wp:extent cx="85725" cy="142875"/>
                <wp:effectExtent l="0" t="0" r="0" b="1905"/>
                <wp:wrapNone/>
                <wp:docPr id="1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A1A" w:rsidRDefault="00F86A1A" w:rsidP="00F86A1A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6" type="#_x0000_t202" style="position:absolute;margin-left:111pt;margin-top:3.5pt;width:6.7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" stroked="f">
                <v:textbox inset="0,0,0,0">
                  <w:txbxContent>
                    <w:p w:rsidR="00F86A1A" w:rsidRDefault="00F86A1A" w:rsidP="00F86A1A">
                      <w:pPr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sym w:font="Symbol" w:char="F0A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168275</wp:posOffset>
                </wp:positionV>
                <wp:extent cx="152400" cy="0"/>
                <wp:effectExtent l="9525" t="6350" r="9525" b="12700"/>
                <wp:wrapNone/>
                <wp:docPr id="1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13.25pt" to="235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V2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"/>
            </w:pict>
          </mc:Fallback>
        </mc:AlternateContent>
      </w:r>
    </w:p>
    <w:p w:rsidR="0037041C" w:rsidRDefault="0037041C" w:rsidP="003634EB"/>
    <w:p w:rsidR="0037041C" w:rsidRDefault="0037041C" w:rsidP="003634EB"/>
    <w:p w:rsidR="0037041C" w:rsidRDefault="0037041C" w:rsidP="003634EB"/>
    <w:p w:rsidR="0037041C" w:rsidRDefault="0037041C" w:rsidP="003634EB"/>
    <w:p w:rsidR="0037041C" w:rsidRDefault="0037041C" w:rsidP="003634EB"/>
    <w:p w:rsidR="00F05ABC" w:rsidRDefault="00F05ABC" w:rsidP="003634EB">
      <w:r>
        <w:t xml:space="preserve">The following 3-table database is used for problems </w:t>
      </w:r>
      <w:r w:rsidR="006F7CFD">
        <w:t>6 and later</w:t>
      </w:r>
      <w:r>
        <w:t>.</w:t>
      </w:r>
    </w:p>
    <w:p w:rsidR="00F05ABC" w:rsidRDefault="00F05ABC" w:rsidP="003634EB"/>
    <w:p w:rsidR="002372CB" w:rsidRPr="00053043" w:rsidRDefault="002372CB" w:rsidP="003634EB">
      <w:pPr>
        <w:rPr>
          <w:b/>
        </w:rPr>
      </w:pPr>
      <w:bookmarkStart w:id="0" w:name="_GoBack"/>
      <w:bookmarkEnd w:id="0"/>
      <w:r w:rsidRPr="00053043">
        <w:rPr>
          <w:b/>
        </w:rPr>
        <w:t>Table name: TRUCK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368"/>
        <w:gridCol w:w="1361"/>
        <w:gridCol w:w="1503"/>
        <w:gridCol w:w="1866"/>
        <w:gridCol w:w="2057"/>
      </w:tblGrid>
      <w:tr w:rsidR="002372CB" w:rsidRPr="005D7923" w:rsidTr="005D7923">
        <w:tc>
          <w:tcPr>
            <w:tcW w:w="1596" w:type="dxa"/>
          </w:tcPr>
          <w:p w:rsidR="002372CB" w:rsidRPr="006C4D73" w:rsidRDefault="002372CB" w:rsidP="003634EB">
            <w:pPr>
              <w:rPr>
                <w:sz w:val="18"/>
                <w:szCs w:val="18"/>
              </w:rPr>
            </w:pPr>
            <w:r w:rsidRPr="006C4D73">
              <w:rPr>
                <w:sz w:val="18"/>
                <w:szCs w:val="18"/>
              </w:rPr>
              <w:t>TRUCK_NUM</w:t>
            </w:r>
          </w:p>
        </w:tc>
        <w:tc>
          <w:tcPr>
            <w:tcW w:w="1596" w:type="dxa"/>
          </w:tcPr>
          <w:p w:rsidR="002372CB" w:rsidRPr="006C4D73" w:rsidRDefault="002372CB" w:rsidP="003634EB">
            <w:pPr>
              <w:rPr>
                <w:sz w:val="18"/>
                <w:szCs w:val="18"/>
              </w:rPr>
            </w:pPr>
            <w:r w:rsidRPr="006C4D73">
              <w:rPr>
                <w:sz w:val="18"/>
                <w:szCs w:val="18"/>
              </w:rPr>
              <w:t>BASE_CODE</w:t>
            </w:r>
          </w:p>
        </w:tc>
        <w:tc>
          <w:tcPr>
            <w:tcW w:w="1596" w:type="dxa"/>
          </w:tcPr>
          <w:p w:rsidR="002372CB" w:rsidRPr="006C4D73" w:rsidRDefault="002372CB" w:rsidP="003634EB">
            <w:pPr>
              <w:rPr>
                <w:sz w:val="18"/>
                <w:szCs w:val="18"/>
              </w:rPr>
            </w:pPr>
            <w:r w:rsidRPr="006C4D73">
              <w:rPr>
                <w:sz w:val="18"/>
                <w:szCs w:val="18"/>
              </w:rPr>
              <w:t>TYPE_CODE</w:t>
            </w:r>
          </w:p>
        </w:tc>
        <w:tc>
          <w:tcPr>
            <w:tcW w:w="1596" w:type="dxa"/>
          </w:tcPr>
          <w:p w:rsidR="002372CB" w:rsidRPr="006C4D73" w:rsidRDefault="002372CB" w:rsidP="003634EB">
            <w:pPr>
              <w:rPr>
                <w:sz w:val="18"/>
                <w:szCs w:val="18"/>
              </w:rPr>
            </w:pPr>
            <w:r w:rsidRPr="006C4D73">
              <w:rPr>
                <w:sz w:val="18"/>
                <w:szCs w:val="18"/>
              </w:rPr>
              <w:t>TRUCK_MILES</w:t>
            </w:r>
          </w:p>
        </w:tc>
        <w:tc>
          <w:tcPr>
            <w:tcW w:w="1596" w:type="dxa"/>
          </w:tcPr>
          <w:p w:rsidR="002372CB" w:rsidRPr="006C4D73" w:rsidRDefault="002372CB" w:rsidP="003634EB">
            <w:pPr>
              <w:rPr>
                <w:sz w:val="18"/>
                <w:szCs w:val="18"/>
              </w:rPr>
            </w:pPr>
            <w:r w:rsidRPr="006C4D73">
              <w:rPr>
                <w:sz w:val="18"/>
                <w:szCs w:val="18"/>
              </w:rPr>
              <w:t>TRUCK_BUY_DATE</w:t>
            </w:r>
          </w:p>
        </w:tc>
        <w:tc>
          <w:tcPr>
            <w:tcW w:w="1596" w:type="dxa"/>
          </w:tcPr>
          <w:p w:rsidR="002372CB" w:rsidRPr="006C4D73" w:rsidRDefault="002372CB" w:rsidP="003634EB">
            <w:pPr>
              <w:rPr>
                <w:sz w:val="18"/>
                <w:szCs w:val="18"/>
              </w:rPr>
            </w:pPr>
            <w:r w:rsidRPr="006C4D73">
              <w:rPr>
                <w:sz w:val="18"/>
                <w:szCs w:val="18"/>
              </w:rPr>
              <w:t>TRUCK_SERIAL_NUM</w:t>
            </w:r>
          </w:p>
        </w:tc>
      </w:tr>
      <w:tr w:rsidR="002372CB" w:rsidRPr="006C4D73" w:rsidTr="005D7923"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1001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501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32123.5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23-SEP-01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W11</w:t>
            </w:r>
          </w:p>
        </w:tc>
      </w:tr>
      <w:tr w:rsidR="002372CB" w:rsidRPr="006C4D73" w:rsidTr="005D7923"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1002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502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76984.3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05-FEB-98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023</w:t>
            </w:r>
          </w:p>
        </w:tc>
      </w:tr>
      <w:tr w:rsidR="002372CB" w:rsidRPr="006C4D73" w:rsidTr="005D7923"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1003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501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2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12346.6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11-NOV-01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Z99</w:t>
            </w:r>
          </w:p>
        </w:tc>
      </w:tr>
      <w:tr w:rsidR="002372CB" w:rsidRPr="006C4D73" w:rsidTr="005D7923"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1004</w:t>
            </w:r>
          </w:p>
        </w:tc>
        <w:tc>
          <w:tcPr>
            <w:tcW w:w="1596" w:type="dxa"/>
          </w:tcPr>
          <w:p w:rsidR="002372CB" w:rsidRPr="006C4D73" w:rsidRDefault="002372CB" w:rsidP="003634EB">
            <w:pPr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2894.3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06-JAN-02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T34</w:t>
            </w:r>
          </w:p>
        </w:tc>
      </w:tr>
      <w:tr w:rsidR="002372CB" w:rsidRPr="006C4D73" w:rsidTr="005D7923"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1005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503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2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45673.1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01-MAR-02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W12</w:t>
            </w:r>
          </w:p>
        </w:tc>
      </w:tr>
      <w:tr w:rsidR="002372CB" w:rsidRPr="006C4D73" w:rsidTr="005D7923"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1006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501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2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193245.7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15-JUL-95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R45</w:t>
            </w:r>
          </w:p>
        </w:tc>
      </w:tr>
      <w:tr w:rsidR="002372CB" w:rsidRPr="006C4D73" w:rsidTr="005D7923"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1007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502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3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32012.3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17-OCT-99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Z64</w:t>
            </w:r>
          </w:p>
        </w:tc>
      </w:tr>
      <w:tr w:rsidR="002372CB" w:rsidRPr="006C4D73" w:rsidTr="005D7923"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1008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502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3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44213.6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07-AUG-01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D33</w:t>
            </w:r>
          </w:p>
        </w:tc>
      </w:tr>
      <w:tr w:rsidR="002372CB" w:rsidRPr="006C4D73" w:rsidTr="005D7923"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1009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503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2</w:t>
            </w:r>
          </w:p>
        </w:tc>
        <w:tc>
          <w:tcPr>
            <w:tcW w:w="1596" w:type="dxa"/>
          </w:tcPr>
          <w:p w:rsidR="002372CB" w:rsidRPr="006C4D73" w:rsidRDefault="00761BAB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10932.9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12-FEB-02</w:t>
            </w:r>
          </w:p>
        </w:tc>
        <w:tc>
          <w:tcPr>
            <w:tcW w:w="1596" w:type="dxa"/>
          </w:tcPr>
          <w:p w:rsidR="002372CB" w:rsidRPr="006C4D73" w:rsidRDefault="00EF6F4A" w:rsidP="003634EB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E94</w:t>
            </w:r>
          </w:p>
        </w:tc>
      </w:tr>
    </w:tbl>
    <w:p w:rsidR="002372CB" w:rsidRDefault="002372CB" w:rsidP="003634EB"/>
    <w:p w:rsidR="00EF6F4A" w:rsidRPr="00053043" w:rsidRDefault="00EF6F4A" w:rsidP="00EF6F4A">
      <w:pPr>
        <w:rPr>
          <w:b/>
        </w:rPr>
      </w:pPr>
      <w:r w:rsidRPr="00053043">
        <w:rPr>
          <w:b/>
        </w:rPr>
        <w:t>Table name: BASE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1976"/>
        <w:gridCol w:w="1620"/>
        <w:gridCol w:w="900"/>
        <w:gridCol w:w="1710"/>
        <w:gridCol w:w="2520"/>
      </w:tblGrid>
      <w:tr w:rsidR="00053043" w:rsidRPr="005D7923" w:rsidTr="005D7923">
        <w:tc>
          <w:tcPr>
            <w:tcW w:w="1372" w:type="dxa"/>
          </w:tcPr>
          <w:p w:rsidR="00EF6F4A" w:rsidRPr="005D7923" w:rsidRDefault="00EF6F4A" w:rsidP="008E4F62">
            <w:pPr>
              <w:rPr>
                <w:sz w:val="20"/>
                <w:szCs w:val="20"/>
              </w:rPr>
            </w:pPr>
            <w:r w:rsidRPr="005D7923">
              <w:rPr>
                <w:sz w:val="20"/>
                <w:szCs w:val="20"/>
              </w:rPr>
              <w:t>BASE_CODE</w:t>
            </w:r>
          </w:p>
        </w:tc>
        <w:tc>
          <w:tcPr>
            <w:tcW w:w="1976" w:type="dxa"/>
          </w:tcPr>
          <w:p w:rsidR="00EF6F4A" w:rsidRPr="005D7923" w:rsidRDefault="00EF6F4A" w:rsidP="008E4F62">
            <w:pPr>
              <w:rPr>
                <w:sz w:val="20"/>
                <w:szCs w:val="20"/>
              </w:rPr>
            </w:pPr>
            <w:r w:rsidRPr="005D7923">
              <w:rPr>
                <w:sz w:val="20"/>
                <w:szCs w:val="20"/>
              </w:rPr>
              <w:t>BASE_CITY</w:t>
            </w:r>
          </w:p>
        </w:tc>
        <w:tc>
          <w:tcPr>
            <w:tcW w:w="1620" w:type="dxa"/>
          </w:tcPr>
          <w:p w:rsidR="00EF6F4A" w:rsidRPr="005D7923" w:rsidRDefault="00EF6F4A" w:rsidP="008E4F62">
            <w:pPr>
              <w:rPr>
                <w:sz w:val="20"/>
                <w:szCs w:val="20"/>
              </w:rPr>
            </w:pPr>
            <w:r w:rsidRPr="005D7923">
              <w:rPr>
                <w:sz w:val="20"/>
                <w:szCs w:val="20"/>
              </w:rPr>
              <w:t>BASE_STATE</w:t>
            </w:r>
          </w:p>
        </w:tc>
        <w:tc>
          <w:tcPr>
            <w:tcW w:w="900" w:type="dxa"/>
          </w:tcPr>
          <w:p w:rsidR="00EF6F4A" w:rsidRPr="005D7923" w:rsidRDefault="00EF6F4A" w:rsidP="008E4F62">
            <w:pPr>
              <w:rPr>
                <w:sz w:val="20"/>
                <w:szCs w:val="20"/>
              </w:rPr>
            </w:pPr>
            <w:r w:rsidRPr="005D7923">
              <w:rPr>
                <w:sz w:val="20"/>
                <w:szCs w:val="20"/>
              </w:rPr>
              <w:t>BASE_AREA_CODE</w:t>
            </w:r>
          </w:p>
        </w:tc>
        <w:tc>
          <w:tcPr>
            <w:tcW w:w="1710" w:type="dxa"/>
          </w:tcPr>
          <w:p w:rsidR="00EF6F4A" w:rsidRPr="005D7923" w:rsidRDefault="00EF6F4A" w:rsidP="008E4F62">
            <w:pPr>
              <w:rPr>
                <w:sz w:val="20"/>
                <w:szCs w:val="20"/>
              </w:rPr>
            </w:pPr>
            <w:r w:rsidRPr="005D7923">
              <w:rPr>
                <w:sz w:val="20"/>
                <w:szCs w:val="20"/>
              </w:rPr>
              <w:t>BASE_PHONE</w:t>
            </w:r>
          </w:p>
        </w:tc>
        <w:tc>
          <w:tcPr>
            <w:tcW w:w="2520" w:type="dxa"/>
          </w:tcPr>
          <w:p w:rsidR="00EF6F4A" w:rsidRPr="005D7923" w:rsidRDefault="00EF6F4A" w:rsidP="008E4F62">
            <w:pPr>
              <w:rPr>
                <w:sz w:val="20"/>
                <w:szCs w:val="20"/>
              </w:rPr>
            </w:pPr>
            <w:r w:rsidRPr="005D7923">
              <w:rPr>
                <w:sz w:val="20"/>
                <w:szCs w:val="20"/>
              </w:rPr>
              <w:t>BASE_MANAGER</w:t>
            </w:r>
          </w:p>
        </w:tc>
      </w:tr>
      <w:tr w:rsidR="00053043" w:rsidRPr="006C4D73" w:rsidTr="005D7923">
        <w:tc>
          <w:tcPr>
            <w:tcW w:w="1372" w:type="dxa"/>
          </w:tcPr>
          <w:p w:rsidR="00EF6F4A" w:rsidRPr="006C4D73" w:rsidRDefault="00EF6F4A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501</w:t>
            </w:r>
          </w:p>
        </w:tc>
        <w:tc>
          <w:tcPr>
            <w:tcW w:w="1976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Murfreesboro</w:t>
            </w:r>
          </w:p>
        </w:tc>
        <w:tc>
          <w:tcPr>
            <w:tcW w:w="162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TN</w:t>
            </w:r>
          </w:p>
        </w:tc>
        <w:tc>
          <w:tcPr>
            <w:tcW w:w="90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615</w:t>
            </w:r>
          </w:p>
        </w:tc>
        <w:tc>
          <w:tcPr>
            <w:tcW w:w="171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123-4567</w:t>
            </w:r>
          </w:p>
        </w:tc>
        <w:tc>
          <w:tcPr>
            <w:tcW w:w="252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Andrew D. Gallager</w:t>
            </w:r>
          </w:p>
        </w:tc>
      </w:tr>
      <w:tr w:rsidR="00053043" w:rsidRPr="006C4D73" w:rsidTr="005D7923">
        <w:tc>
          <w:tcPr>
            <w:tcW w:w="1372" w:type="dxa"/>
          </w:tcPr>
          <w:p w:rsidR="00EF6F4A" w:rsidRPr="006C4D73" w:rsidRDefault="00EF6F4A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502</w:t>
            </w:r>
          </w:p>
        </w:tc>
        <w:tc>
          <w:tcPr>
            <w:tcW w:w="1976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Lexington</w:t>
            </w:r>
          </w:p>
        </w:tc>
        <w:tc>
          <w:tcPr>
            <w:tcW w:w="162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KY</w:t>
            </w:r>
          </w:p>
        </w:tc>
        <w:tc>
          <w:tcPr>
            <w:tcW w:w="90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568</w:t>
            </w:r>
          </w:p>
        </w:tc>
        <w:tc>
          <w:tcPr>
            <w:tcW w:w="171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234-5678</w:t>
            </w:r>
          </w:p>
        </w:tc>
        <w:tc>
          <w:tcPr>
            <w:tcW w:w="252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George H. Delarose</w:t>
            </w:r>
          </w:p>
        </w:tc>
      </w:tr>
      <w:tr w:rsidR="00053043" w:rsidRPr="006C4D73" w:rsidTr="005D7923">
        <w:tc>
          <w:tcPr>
            <w:tcW w:w="1372" w:type="dxa"/>
          </w:tcPr>
          <w:p w:rsidR="00EF6F4A" w:rsidRPr="006C4D73" w:rsidRDefault="00EF6F4A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503</w:t>
            </w:r>
          </w:p>
        </w:tc>
        <w:tc>
          <w:tcPr>
            <w:tcW w:w="1976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Cape Girardeau</w:t>
            </w:r>
          </w:p>
        </w:tc>
        <w:tc>
          <w:tcPr>
            <w:tcW w:w="162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MO</w:t>
            </w:r>
          </w:p>
        </w:tc>
        <w:tc>
          <w:tcPr>
            <w:tcW w:w="90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456</w:t>
            </w:r>
          </w:p>
        </w:tc>
        <w:tc>
          <w:tcPr>
            <w:tcW w:w="171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345-6789</w:t>
            </w:r>
          </w:p>
        </w:tc>
        <w:tc>
          <w:tcPr>
            <w:tcW w:w="252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Maria J. Talindo</w:t>
            </w:r>
          </w:p>
        </w:tc>
      </w:tr>
      <w:tr w:rsidR="00053043" w:rsidRPr="006C4D73" w:rsidTr="005D7923">
        <w:tc>
          <w:tcPr>
            <w:tcW w:w="1372" w:type="dxa"/>
          </w:tcPr>
          <w:p w:rsidR="00EF6F4A" w:rsidRPr="006C4D73" w:rsidRDefault="00EF6F4A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504</w:t>
            </w:r>
          </w:p>
        </w:tc>
        <w:tc>
          <w:tcPr>
            <w:tcW w:w="1976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Dalton</w:t>
            </w:r>
          </w:p>
        </w:tc>
        <w:tc>
          <w:tcPr>
            <w:tcW w:w="162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GA</w:t>
            </w:r>
          </w:p>
        </w:tc>
        <w:tc>
          <w:tcPr>
            <w:tcW w:w="90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901</w:t>
            </w:r>
          </w:p>
        </w:tc>
        <w:tc>
          <w:tcPr>
            <w:tcW w:w="171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456-7890</w:t>
            </w:r>
          </w:p>
        </w:tc>
        <w:tc>
          <w:tcPr>
            <w:tcW w:w="2520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Peter F. McAvee</w:t>
            </w:r>
          </w:p>
        </w:tc>
      </w:tr>
    </w:tbl>
    <w:p w:rsidR="00EF6F4A" w:rsidRDefault="00EF6F4A" w:rsidP="003634EB"/>
    <w:p w:rsidR="00EF6F4A" w:rsidRPr="00053043" w:rsidRDefault="00EF6F4A" w:rsidP="00EF6F4A">
      <w:pPr>
        <w:rPr>
          <w:b/>
        </w:rPr>
      </w:pPr>
      <w:r w:rsidRPr="00053043">
        <w:rPr>
          <w:b/>
        </w:rPr>
        <w:t>Table name: 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3427"/>
      </w:tblGrid>
      <w:tr w:rsidR="00EF6F4A" w:rsidRPr="005D7923" w:rsidTr="005D7923">
        <w:tc>
          <w:tcPr>
            <w:tcW w:w="1361" w:type="dxa"/>
          </w:tcPr>
          <w:p w:rsidR="00EF6F4A" w:rsidRPr="005D7923" w:rsidRDefault="00EF6F4A" w:rsidP="008E4F62">
            <w:pPr>
              <w:rPr>
                <w:sz w:val="20"/>
                <w:szCs w:val="20"/>
              </w:rPr>
            </w:pPr>
            <w:r w:rsidRPr="005D7923">
              <w:rPr>
                <w:sz w:val="20"/>
                <w:szCs w:val="20"/>
              </w:rPr>
              <w:t>TYPE_CODE</w:t>
            </w:r>
          </w:p>
        </w:tc>
        <w:tc>
          <w:tcPr>
            <w:tcW w:w="3427" w:type="dxa"/>
          </w:tcPr>
          <w:p w:rsidR="00EF6F4A" w:rsidRPr="005D7923" w:rsidRDefault="00EF6F4A" w:rsidP="008E4F62">
            <w:pPr>
              <w:rPr>
                <w:sz w:val="20"/>
                <w:szCs w:val="20"/>
              </w:rPr>
            </w:pPr>
            <w:r w:rsidRPr="005D7923">
              <w:rPr>
                <w:sz w:val="20"/>
                <w:szCs w:val="20"/>
              </w:rPr>
              <w:t>TYPE_DESCRIPTION</w:t>
            </w:r>
          </w:p>
        </w:tc>
      </w:tr>
      <w:tr w:rsidR="00EF6F4A" w:rsidRPr="006C4D73" w:rsidTr="005D7923">
        <w:tc>
          <w:tcPr>
            <w:tcW w:w="1361" w:type="dxa"/>
          </w:tcPr>
          <w:p w:rsidR="00EF6F4A" w:rsidRPr="006C4D73" w:rsidRDefault="00EF6F4A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1</w:t>
            </w:r>
          </w:p>
        </w:tc>
        <w:tc>
          <w:tcPr>
            <w:tcW w:w="3427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Single-box, double-axle</w:t>
            </w:r>
          </w:p>
        </w:tc>
      </w:tr>
      <w:tr w:rsidR="00EF6F4A" w:rsidRPr="006C4D73" w:rsidTr="005D7923">
        <w:tc>
          <w:tcPr>
            <w:tcW w:w="1361" w:type="dxa"/>
          </w:tcPr>
          <w:p w:rsidR="00EF6F4A" w:rsidRPr="006C4D73" w:rsidRDefault="00EF6F4A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2</w:t>
            </w:r>
          </w:p>
        </w:tc>
        <w:tc>
          <w:tcPr>
            <w:tcW w:w="3427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Single-box, single-axle</w:t>
            </w:r>
          </w:p>
        </w:tc>
      </w:tr>
      <w:tr w:rsidR="00EF6F4A" w:rsidRPr="006C4D73" w:rsidTr="005D7923">
        <w:tc>
          <w:tcPr>
            <w:tcW w:w="1361" w:type="dxa"/>
          </w:tcPr>
          <w:p w:rsidR="00EF6F4A" w:rsidRPr="006C4D73" w:rsidRDefault="00EF6F4A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3</w:t>
            </w:r>
          </w:p>
        </w:tc>
        <w:tc>
          <w:tcPr>
            <w:tcW w:w="3427" w:type="dxa"/>
          </w:tcPr>
          <w:p w:rsidR="00EF6F4A" w:rsidRPr="006C4D73" w:rsidRDefault="00053043" w:rsidP="008E4F62">
            <w:pPr>
              <w:rPr>
                <w:sz w:val="22"/>
                <w:szCs w:val="22"/>
              </w:rPr>
            </w:pPr>
            <w:r w:rsidRPr="006C4D73">
              <w:rPr>
                <w:sz w:val="22"/>
                <w:szCs w:val="22"/>
              </w:rPr>
              <w:t>Tandem trailer, single-axle</w:t>
            </w:r>
          </w:p>
        </w:tc>
      </w:tr>
    </w:tbl>
    <w:p w:rsidR="00EF6F4A" w:rsidRDefault="00EF6F4A" w:rsidP="003634EB"/>
    <w:p w:rsidR="00B26208" w:rsidRDefault="00B26208" w:rsidP="003634EB"/>
    <w:p w:rsidR="00053043" w:rsidRDefault="00053043" w:rsidP="00053043">
      <w:r w:rsidRPr="00A21121">
        <w:rPr>
          <w:b/>
        </w:rPr>
        <w:t xml:space="preserve">Problem </w:t>
      </w:r>
      <w:r w:rsidR="006F7CFD">
        <w:rPr>
          <w:b/>
        </w:rPr>
        <w:t>6</w:t>
      </w:r>
      <w:r w:rsidRPr="00A21121">
        <w:rPr>
          <w:b/>
        </w:rPr>
        <w:t>.</w:t>
      </w:r>
      <w:r>
        <w:t xml:space="preserve">  For each table in the database</w:t>
      </w:r>
      <w:r w:rsidR="00CF0267">
        <w:t xml:space="preserve"> above</w:t>
      </w:r>
      <w:r>
        <w:t>, identify the primary key and the foreign key(s).  If a table does not have a foreign key, write None in the assigned space.</w:t>
      </w:r>
    </w:p>
    <w:p w:rsidR="00053043" w:rsidRDefault="00053043" w:rsidP="00053043"/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1980"/>
        <w:gridCol w:w="2070"/>
        <w:gridCol w:w="3870"/>
      </w:tblGrid>
      <w:tr w:rsidR="000F29FB" w:rsidTr="00E6454F">
        <w:trPr>
          <w:trHeight w:val="350"/>
        </w:trPr>
        <w:tc>
          <w:tcPr>
            <w:tcW w:w="1098" w:type="dxa"/>
          </w:tcPr>
          <w:p w:rsidR="000F29FB" w:rsidRDefault="000F29FB" w:rsidP="008E4F62">
            <w:r w:rsidRPr="00CD782D">
              <w:rPr>
                <w:b/>
              </w:rPr>
              <w:t>Table</w:t>
            </w:r>
          </w:p>
        </w:tc>
        <w:tc>
          <w:tcPr>
            <w:tcW w:w="1980" w:type="dxa"/>
          </w:tcPr>
          <w:p w:rsidR="000F29FB" w:rsidRPr="000F29FB" w:rsidRDefault="000F29FB" w:rsidP="00A041AC">
            <w:pPr>
              <w:rPr>
                <w:b/>
              </w:rPr>
            </w:pPr>
            <w:r w:rsidRPr="000F29FB">
              <w:rPr>
                <w:b/>
              </w:rPr>
              <w:t>Primary key</w:t>
            </w:r>
          </w:p>
        </w:tc>
        <w:tc>
          <w:tcPr>
            <w:tcW w:w="2070" w:type="dxa"/>
          </w:tcPr>
          <w:p w:rsidR="000F29FB" w:rsidRPr="000F29FB" w:rsidRDefault="000F29FB" w:rsidP="00A041AC">
            <w:pPr>
              <w:rPr>
                <w:b/>
              </w:rPr>
            </w:pPr>
            <w:r w:rsidRPr="000F29FB">
              <w:rPr>
                <w:b/>
              </w:rPr>
              <w:t>Foreign key(s)</w:t>
            </w:r>
          </w:p>
        </w:tc>
        <w:tc>
          <w:tcPr>
            <w:tcW w:w="3870" w:type="dxa"/>
          </w:tcPr>
          <w:p w:rsidR="000F29FB" w:rsidRDefault="000F29FB" w:rsidP="00A041AC">
            <w:r w:rsidRPr="00D57946">
              <w:rPr>
                <w:b/>
              </w:rPr>
              <w:t xml:space="preserve">Table and columns of the primary </w:t>
            </w:r>
            <w:r w:rsidRPr="00D57946">
              <w:rPr>
                <w:b/>
              </w:rPr>
              <w:lastRenderedPageBreak/>
              <w:t>key referenced by the foreign key (if any).</w:t>
            </w:r>
          </w:p>
        </w:tc>
      </w:tr>
      <w:tr w:rsidR="000F29FB" w:rsidTr="00E6454F">
        <w:tc>
          <w:tcPr>
            <w:tcW w:w="1098" w:type="dxa"/>
          </w:tcPr>
          <w:p w:rsidR="000F29FB" w:rsidRDefault="000F29FB" w:rsidP="008E4F62">
            <w:r>
              <w:lastRenderedPageBreak/>
              <w:t>TRUCK</w:t>
            </w:r>
          </w:p>
        </w:tc>
        <w:tc>
          <w:tcPr>
            <w:tcW w:w="1980" w:type="dxa"/>
          </w:tcPr>
          <w:p w:rsidR="000F29FB" w:rsidRDefault="00C572E7" w:rsidP="008E4F62">
            <w:r>
              <w:t>TRUCK_NUM</w:t>
            </w:r>
          </w:p>
        </w:tc>
        <w:tc>
          <w:tcPr>
            <w:tcW w:w="2070" w:type="dxa"/>
          </w:tcPr>
          <w:p w:rsidR="000F29FB" w:rsidRDefault="00C572E7" w:rsidP="008E4F62">
            <w:r>
              <w:t>BASE_CODE</w:t>
            </w:r>
          </w:p>
          <w:p w:rsidR="00C572E7" w:rsidRDefault="00C572E7" w:rsidP="008E4F62">
            <w:r>
              <w:t>TYPE_CODE</w:t>
            </w:r>
          </w:p>
        </w:tc>
        <w:tc>
          <w:tcPr>
            <w:tcW w:w="3870" w:type="dxa"/>
          </w:tcPr>
          <w:p w:rsidR="000F29FB" w:rsidRDefault="000F29FB" w:rsidP="008E4F62"/>
        </w:tc>
      </w:tr>
      <w:tr w:rsidR="000F29FB" w:rsidTr="00E6454F">
        <w:tc>
          <w:tcPr>
            <w:tcW w:w="1098" w:type="dxa"/>
          </w:tcPr>
          <w:p w:rsidR="000F29FB" w:rsidRDefault="000F29FB" w:rsidP="008E4F62">
            <w:r>
              <w:t>BASE</w:t>
            </w:r>
          </w:p>
        </w:tc>
        <w:tc>
          <w:tcPr>
            <w:tcW w:w="1980" w:type="dxa"/>
          </w:tcPr>
          <w:p w:rsidR="000F29FB" w:rsidRDefault="00C572E7" w:rsidP="008E4F62">
            <w:r>
              <w:t>BASE_CODE</w:t>
            </w:r>
          </w:p>
        </w:tc>
        <w:tc>
          <w:tcPr>
            <w:tcW w:w="2070" w:type="dxa"/>
          </w:tcPr>
          <w:p w:rsidR="000F29FB" w:rsidRDefault="00C572E7" w:rsidP="008E4F62">
            <w:r>
              <w:t>None</w:t>
            </w:r>
          </w:p>
        </w:tc>
        <w:tc>
          <w:tcPr>
            <w:tcW w:w="3870" w:type="dxa"/>
          </w:tcPr>
          <w:p w:rsidR="000F29FB" w:rsidRDefault="000F29FB" w:rsidP="008E4F62"/>
        </w:tc>
      </w:tr>
      <w:tr w:rsidR="000F29FB" w:rsidTr="00E6454F">
        <w:tc>
          <w:tcPr>
            <w:tcW w:w="1098" w:type="dxa"/>
          </w:tcPr>
          <w:p w:rsidR="000F29FB" w:rsidRDefault="000F29FB" w:rsidP="008E4F62">
            <w:r>
              <w:t>TYPE</w:t>
            </w:r>
          </w:p>
        </w:tc>
        <w:tc>
          <w:tcPr>
            <w:tcW w:w="1980" w:type="dxa"/>
          </w:tcPr>
          <w:p w:rsidR="000F29FB" w:rsidRDefault="00C572E7" w:rsidP="008E4F62">
            <w:r>
              <w:t>TYPE_CODE</w:t>
            </w:r>
          </w:p>
        </w:tc>
        <w:tc>
          <w:tcPr>
            <w:tcW w:w="2070" w:type="dxa"/>
          </w:tcPr>
          <w:p w:rsidR="000F29FB" w:rsidRDefault="00C572E7" w:rsidP="008E4F62">
            <w:r>
              <w:t>None</w:t>
            </w:r>
          </w:p>
        </w:tc>
        <w:tc>
          <w:tcPr>
            <w:tcW w:w="3870" w:type="dxa"/>
          </w:tcPr>
          <w:p w:rsidR="000F29FB" w:rsidRDefault="000F29FB" w:rsidP="008E4F62"/>
        </w:tc>
      </w:tr>
    </w:tbl>
    <w:p w:rsidR="00053043" w:rsidRDefault="00053043" w:rsidP="00053043"/>
    <w:p w:rsidR="00053043" w:rsidRDefault="00053043" w:rsidP="00053043"/>
    <w:p w:rsidR="00053043" w:rsidRDefault="00053043" w:rsidP="00053043">
      <w:r w:rsidRPr="00053043">
        <w:rPr>
          <w:b/>
        </w:rPr>
        <w:t xml:space="preserve">Problem </w:t>
      </w:r>
      <w:r w:rsidR="006F7CFD">
        <w:rPr>
          <w:b/>
        </w:rPr>
        <w:t>7</w:t>
      </w:r>
      <w:r w:rsidRPr="00053043">
        <w:rPr>
          <w:b/>
        </w:rPr>
        <w:t>.</w:t>
      </w:r>
      <w:r>
        <w:t xml:space="preserve">  Do the tables exhibit entity integrity?  Answer Yes or No, then explain your answer.</w:t>
      </w:r>
    </w:p>
    <w:p w:rsidR="00053043" w:rsidRDefault="00053043" w:rsidP="00053043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1350"/>
        <w:gridCol w:w="6840"/>
      </w:tblGrid>
      <w:tr w:rsidR="00A041AC" w:rsidTr="00C572E7">
        <w:trPr>
          <w:trHeight w:val="350"/>
        </w:trPr>
        <w:tc>
          <w:tcPr>
            <w:tcW w:w="1098" w:type="dxa"/>
          </w:tcPr>
          <w:p w:rsidR="00A041AC" w:rsidRPr="00CD782D" w:rsidRDefault="00A041AC" w:rsidP="00CA5C2D">
            <w:pPr>
              <w:rPr>
                <w:b/>
              </w:rPr>
            </w:pPr>
            <w:r w:rsidRPr="00CD782D">
              <w:rPr>
                <w:b/>
              </w:rPr>
              <w:t>Table</w:t>
            </w:r>
          </w:p>
        </w:tc>
        <w:tc>
          <w:tcPr>
            <w:tcW w:w="1350" w:type="dxa"/>
          </w:tcPr>
          <w:p w:rsidR="00A041AC" w:rsidRPr="00CD782D" w:rsidRDefault="00A041AC" w:rsidP="00CA5C2D">
            <w:pPr>
              <w:rPr>
                <w:b/>
              </w:rPr>
            </w:pPr>
            <w:r>
              <w:rPr>
                <w:b/>
              </w:rPr>
              <w:t>Entity</w:t>
            </w:r>
            <w:r w:rsidRPr="00CD782D">
              <w:rPr>
                <w:b/>
              </w:rPr>
              <w:t xml:space="preserve"> integrity</w:t>
            </w:r>
          </w:p>
        </w:tc>
        <w:tc>
          <w:tcPr>
            <w:tcW w:w="6840" w:type="dxa"/>
          </w:tcPr>
          <w:p w:rsidR="00A041AC" w:rsidRPr="00CD782D" w:rsidRDefault="00A041AC" w:rsidP="00CA5C2D">
            <w:pPr>
              <w:rPr>
                <w:b/>
              </w:rPr>
            </w:pPr>
            <w:r w:rsidRPr="00CD782D">
              <w:rPr>
                <w:b/>
              </w:rPr>
              <w:t>Explanation</w:t>
            </w:r>
          </w:p>
        </w:tc>
      </w:tr>
      <w:tr w:rsidR="00053043" w:rsidTr="00C572E7">
        <w:tc>
          <w:tcPr>
            <w:tcW w:w="1098" w:type="dxa"/>
          </w:tcPr>
          <w:p w:rsidR="00053043" w:rsidRDefault="00053043" w:rsidP="008E4F62">
            <w:r>
              <w:t>TRUCK</w:t>
            </w:r>
          </w:p>
        </w:tc>
        <w:tc>
          <w:tcPr>
            <w:tcW w:w="1350" w:type="dxa"/>
          </w:tcPr>
          <w:p w:rsidR="00053043" w:rsidRDefault="00C572E7" w:rsidP="008E4F62">
            <w:r>
              <w:t>YES</w:t>
            </w:r>
          </w:p>
        </w:tc>
        <w:tc>
          <w:tcPr>
            <w:tcW w:w="6840" w:type="dxa"/>
          </w:tcPr>
          <w:p w:rsidR="00053043" w:rsidRDefault="00C572E7" w:rsidP="008E4F62">
            <w:r>
              <w:t>ALL ROWS HAVE UNIQUE AND NOT NULL PRIMARY KEYS</w:t>
            </w:r>
          </w:p>
        </w:tc>
      </w:tr>
      <w:tr w:rsidR="00053043" w:rsidTr="00C572E7">
        <w:tc>
          <w:tcPr>
            <w:tcW w:w="1098" w:type="dxa"/>
          </w:tcPr>
          <w:p w:rsidR="00053043" w:rsidRDefault="00053043" w:rsidP="008E4F62">
            <w:r>
              <w:t>BASE</w:t>
            </w:r>
          </w:p>
        </w:tc>
        <w:tc>
          <w:tcPr>
            <w:tcW w:w="1350" w:type="dxa"/>
          </w:tcPr>
          <w:p w:rsidR="00053043" w:rsidRDefault="00C572E7" w:rsidP="008E4F62">
            <w:r>
              <w:t>YES</w:t>
            </w:r>
          </w:p>
        </w:tc>
        <w:tc>
          <w:tcPr>
            <w:tcW w:w="6840" w:type="dxa"/>
          </w:tcPr>
          <w:p w:rsidR="00053043" w:rsidRDefault="00C572E7" w:rsidP="008E4F62">
            <w:r w:rsidRPr="00C572E7">
              <w:t>ALL ROWS HAVE UNIQUE AND NOT NULL PRIMARY KEYS</w:t>
            </w:r>
          </w:p>
        </w:tc>
      </w:tr>
      <w:tr w:rsidR="00053043" w:rsidTr="00C572E7">
        <w:tc>
          <w:tcPr>
            <w:tcW w:w="1098" w:type="dxa"/>
          </w:tcPr>
          <w:p w:rsidR="00053043" w:rsidRDefault="00053043" w:rsidP="008E4F62">
            <w:r>
              <w:t>TYPE</w:t>
            </w:r>
          </w:p>
        </w:tc>
        <w:tc>
          <w:tcPr>
            <w:tcW w:w="1350" w:type="dxa"/>
          </w:tcPr>
          <w:p w:rsidR="00053043" w:rsidRDefault="00C572E7" w:rsidP="008E4F62">
            <w:r>
              <w:t>YES</w:t>
            </w:r>
          </w:p>
        </w:tc>
        <w:tc>
          <w:tcPr>
            <w:tcW w:w="6840" w:type="dxa"/>
          </w:tcPr>
          <w:p w:rsidR="00053043" w:rsidRDefault="00C572E7" w:rsidP="008E4F62">
            <w:r w:rsidRPr="00C572E7">
              <w:t>ALL ROWS HAVE UNIQUE AND NOT NULL PRIMARY KEYS</w:t>
            </w:r>
          </w:p>
        </w:tc>
      </w:tr>
    </w:tbl>
    <w:p w:rsidR="00053043" w:rsidRDefault="00053043" w:rsidP="00053043"/>
    <w:p w:rsidR="00F05ABC" w:rsidRDefault="00F05ABC" w:rsidP="00F05ABC"/>
    <w:p w:rsidR="00F05ABC" w:rsidRDefault="00F05ABC" w:rsidP="00F05ABC">
      <w:r w:rsidRPr="00053043">
        <w:rPr>
          <w:b/>
        </w:rPr>
        <w:t xml:space="preserve">Problem </w:t>
      </w:r>
      <w:r w:rsidR="006F7CFD">
        <w:rPr>
          <w:b/>
        </w:rPr>
        <w:t>8</w:t>
      </w:r>
      <w:r>
        <w:t>.  Do the tables exhibit REFERENTIAL integrity?  Answer Yes or No, then explain your answer.  Write Not Applicable if the table does not have a foreign key.</w:t>
      </w:r>
    </w:p>
    <w:p w:rsidR="00F05ABC" w:rsidRDefault="00F05ABC" w:rsidP="00F05ABC"/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1363"/>
        <w:gridCol w:w="6557"/>
      </w:tblGrid>
      <w:tr w:rsidR="00CD782D" w:rsidRPr="00CD782D" w:rsidTr="00E6454F">
        <w:trPr>
          <w:trHeight w:val="350"/>
        </w:trPr>
        <w:tc>
          <w:tcPr>
            <w:tcW w:w="1098" w:type="dxa"/>
          </w:tcPr>
          <w:p w:rsidR="00F05ABC" w:rsidRPr="00CD782D" w:rsidRDefault="00F05ABC" w:rsidP="00CD782D">
            <w:pPr>
              <w:rPr>
                <w:b/>
              </w:rPr>
            </w:pPr>
            <w:r w:rsidRPr="00CD782D">
              <w:rPr>
                <w:b/>
              </w:rPr>
              <w:t>T</w:t>
            </w:r>
            <w:r w:rsidR="00CD782D" w:rsidRPr="00CD782D">
              <w:rPr>
                <w:b/>
              </w:rPr>
              <w:t>able</w:t>
            </w:r>
          </w:p>
        </w:tc>
        <w:tc>
          <w:tcPr>
            <w:tcW w:w="1363" w:type="dxa"/>
          </w:tcPr>
          <w:p w:rsidR="00F05ABC" w:rsidRPr="00CD782D" w:rsidRDefault="00F05ABC" w:rsidP="00CD782D">
            <w:pPr>
              <w:rPr>
                <w:b/>
              </w:rPr>
            </w:pPr>
            <w:r w:rsidRPr="00CD782D">
              <w:rPr>
                <w:b/>
              </w:rPr>
              <w:t>R</w:t>
            </w:r>
            <w:r w:rsidR="00CD782D" w:rsidRPr="00CD782D">
              <w:rPr>
                <w:b/>
              </w:rPr>
              <w:t>eferential integrity</w:t>
            </w:r>
          </w:p>
        </w:tc>
        <w:tc>
          <w:tcPr>
            <w:tcW w:w="6557" w:type="dxa"/>
          </w:tcPr>
          <w:p w:rsidR="00F05ABC" w:rsidRPr="00CD782D" w:rsidRDefault="00F05ABC" w:rsidP="00CD782D">
            <w:pPr>
              <w:rPr>
                <w:b/>
              </w:rPr>
            </w:pPr>
            <w:r w:rsidRPr="00CD782D">
              <w:rPr>
                <w:b/>
              </w:rPr>
              <w:t>E</w:t>
            </w:r>
            <w:r w:rsidR="00CD782D" w:rsidRPr="00CD782D">
              <w:rPr>
                <w:b/>
              </w:rPr>
              <w:t>xplanation</w:t>
            </w:r>
          </w:p>
        </w:tc>
      </w:tr>
      <w:tr w:rsidR="00CD782D" w:rsidTr="00E6454F">
        <w:tc>
          <w:tcPr>
            <w:tcW w:w="1098" w:type="dxa"/>
          </w:tcPr>
          <w:p w:rsidR="00F05ABC" w:rsidRDefault="00F05ABC" w:rsidP="008E4F62">
            <w:r>
              <w:t>TRUCK</w:t>
            </w:r>
          </w:p>
        </w:tc>
        <w:tc>
          <w:tcPr>
            <w:tcW w:w="1363" w:type="dxa"/>
          </w:tcPr>
          <w:p w:rsidR="00F05ABC" w:rsidRDefault="00AD70B5" w:rsidP="008E4F62">
            <w:r>
              <w:t>YES</w:t>
            </w:r>
          </w:p>
        </w:tc>
        <w:tc>
          <w:tcPr>
            <w:tcW w:w="6557" w:type="dxa"/>
          </w:tcPr>
          <w:p w:rsidR="00F05ABC" w:rsidRDefault="00F05ABC" w:rsidP="008E4F62"/>
        </w:tc>
      </w:tr>
      <w:tr w:rsidR="00CD782D" w:rsidTr="00E6454F">
        <w:tc>
          <w:tcPr>
            <w:tcW w:w="1098" w:type="dxa"/>
          </w:tcPr>
          <w:p w:rsidR="00F05ABC" w:rsidRDefault="00F05ABC" w:rsidP="008E4F62">
            <w:r>
              <w:t>BASE</w:t>
            </w:r>
          </w:p>
        </w:tc>
        <w:tc>
          <w:tcPr>
            <w:tcW w:w="1363" w:type="dxa"/>
          </w:tcPr>
          <w:p w:rsidR="00F05ABC" w:rsidRDefault="00AD70B5" w:rsidP="008E4F62">
            <w:r>
              <w:t>NO</w:t>
            </w:r>
          </w:p>
        </w:tc>
        <w:tc>
          <w:tcPr>
            <w:tcW w:w="6557" w:type="dxa"/>
          </w:tcPr>
          <w:p w:rsidR="00F05ABC" w:rsidRDefault="00F05ABC" w:rsidP="008E4F62"/>
        </w:tc>
      </w:tr>
      <w:tr w:rsidR="00CD782D" w:rsidTr="00E6454F">
        <w:tc>
          <w:tcPr>
            <w:tcW w:w="1098" w:type="dxa"/>
          </w:tcPr>
          <w:p w:rsidR="00F05ABC" w:rsidRDefault="00F05ABC" w:rsidP="008E4F62">
            <w:r>
              <w:t>TYPE</w:t>
            </w:r>
          </w:p>
        </w:tc>
        <w:tc>
          <w:tcPr>
            <w:tcW w:w="1363" w:type="dxa"/>
          </w:tcPr>
          <w:p w:rsidR="00F05ABC" w:rsidRDefault="00AD70B5" w:rsidP="008E4F62">
            <w:r>
              <w:t>YES</w:t>
            </w:r>
          </w:p>
        </w:tc>
        <w:tc>
          <w:tcPr>
            <w:tcW w:w="6557" w:type="dxa"/>
          </w:tcPr>
          <w:p w:rsidR="00F05ABC" w:rsidRDefault="00F05ABC" w:rsidP="008E4F62"/>
        </w:tc>
      </w:tr>
    </w:tbl>
    <w:p w:rsidR="00F05ABC" w:rsidRDefault="00F05ABC" w:rsidP="00053043"/>
    <w:p w:rsidR="00F05ABC" w:rsidRDefault="00F05ABC" w:rsidP="00053043">
      <w:r w:rsidRPr="00F05ABC">
        <w:rPr>
          <w:b/>
        </w:rPr>
        <w:t xml:space="preserve">Problem </w:t>
      </w:r>
      <w:r w:rsidR="006F7CFD">
        <w:rPr>
          <w:b/>
        </w:rPr>
        <w:t>9</w:t>
      </w:r>
      <w:r w:rsidRPr="00F05ABC">
        <w:rPr>
          <w:b/>
        </w:rPr>
        <w:t>.</w:t>
      </w:r>
      <w:r>
        <w:t xml:space="preserve">  Identify t</w:t>
      </w:r>
      <w:r w:rsidR="006F7CFD">
        <w:t>wo of the</w:t>
      </w:r>
      <w:r>
        <w:t xml:space="preserve"> TRUCK table’s candidate key(s).</w:t>
      </w:r>
      <w:r w:rsidR="006F7CFD">
        <w:t xml:space="preserve">  A candidate key is a unique identifier for a row, but one that cannot be reduced to fewer columns without losing uniqueness.</w:t>
      </w:r>
    </w:p>
    <w:p w:rsidR="00F05ABC" w:rsidRDefault="00AD70B5" w:rsidP="00F05ABC">
      <w:ins w:id="1" w:author="krutoy" w:date="2012-09-24T15:02:00Z">
        <w:r>
          <w:t>Answer: two candidate keys could be TRUCK_NUM and TRUCK_SERIAL_NUM as these attributes are unique</w:t>
        </w:r>
      </w:ins>
    </w:p>
    <w:p w:rsidR="00AD70B5" w:rsidRDefault="00AD70B5" w:rsidP="00F05ABC"/>
    <w:p w:rsidR="00A06C1F" w:rsidRDefault="00A06C1F" w:rsidP="00053043">
      <w:pPr>
        <w:rPr>
          <w:b/>
        </w:rPr>
      </w:pPr>
    </w:p>
    <w:p w:rsidR="00F05ABC" w:rsidRDefault="00F05ABC" w:rsidP="00053043">
      <w:r w:rsidRPr="00F05ABC">
        <w:rPr>
          <w:b/>
        </w:rPr>
        <w:t xml:space="preserve">Problem </w:t>
      </w:r>
      <w:r w:rsidR="006F7CFD">
        <w:rPr>
          <w:b/>
        </w:rPr>
        <w:t>1</w:t>
      </w:r>
      <w:r w:rsidR="0049084C">
        <w:rPr>
          <w:b/>
        </w:rPr>
        <w:t>0</w:t>
      </w:r>
      <w:r w:rsidRPr="00F05ABC">
        <w:rPr>
          <w:b/>
        </w:rPr>
        <w:t>.</w:t>
      </w:r>
      <w:r>
        <w:t xml:space="preserve">  Draw the </w:t>
      </w:r>
      <w:r w:rsidRPr="00A2609B">
        <w:rPr>
          <w:b/>
        </w:rPr>
        <w:t>entity relationship diagram</w:t>
      </w:r>
      <w:r>
        <w:t xml:space="preserve"> for this database.</w:t>
      </w:r>
      <w:r w:rsidR="0049084C">
        <w:t xml:space="preserve">  </w:t>
      </w:r>
      <w:r w:rsidR="00F46C3E">
        <w:t xml:space="preserve">Don’t forget the connectivities.  </w:t>
      </w:r>
      <w:r w:rsidR="0049084C">
        <w:t>You can omit the ovals for attributes if you want.</w:t>
      </w:r>
    </w:p>
    <w:p w:rsidR="003D1E8E" w:rsidRDefault="007004BC" w:rsidP="00053043">
      <w:pPr>
        <w:rPr>
          <w:ins w:id="2" w:author="krutoy" w:date="2012-09-24T15:10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127000</wp:posOffset>
                </wp:positionV>
                <wp:extent cx="1322705" cy="403860"/>
                <wp:effectExtent l="25400" t="15875" r="23495" b="18415"/>
                <wp:wrapNone/>
                <wp:docPr id="1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2705" cy="4038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E8E" w:rsidRDefault="003D1E8E">
                            <w:r>
                              <w:t>TRUCK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71" o:spid="_x0000_s1047" type="#_x0000_t110" style="position:absolute;margin-left:168.5pt;margin-top:10pt;width:104.15pt;height:3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">
                <v:textbox>
                  <w:txbxContent>
                    <w:p w:rsidR="003D1E8E" w:rsidRDefault="003D1E8E">
                      <w:r>
                        <w:t>TRUCK</w:t>
                      </w:r>
                    </w:p>
                  </w:txbxContent>
                </v:textbox>
              </v:shape>
            </w:pict>
          </mc:Fallback>
        </mc:AlternateContent>
      </w:r>
      <w:ins w:id="3" w:author="krutoy" w:date="2012-09-24T15:1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2139950</wp:posOffset>
                  </wp:positionH>
                  <wp:positionV relativeFrom="paragraph">
                    <wp:posOffset>73660</wp:posOffset>
                  </wp:positionV>
                  <wp:extent cx="1322705" cy="529590"/>
                  <wp:effectExtent l="11430" t="10160" r="8890" b="12700"/>
                  <wp:wrapNone/>
                  <wp:docPr id="1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22705" cy="52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E8E" w:rsidRDefault="003D1E8E" w:rsidP="003D1E8E"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2" o:spid="_x0000_s1048" type="#_x0000_t202" style="position:absolute;margin-left:168.5pt;margin-top:5.8pt;width:104.15pt;height:4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">
                  <v:textbox>
                    <w:txbxContent>
                      <w:p w:rsidR="003D1E8E" w:rsidRDefault="003D1E8E" w:rsidP="003D1E8E">
                        <w:r>
                          <w:t xml:space="preserve">        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ins w:id="4" w:author="krutoy" w:date="2012-09-24T15:1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4288155</wp:posOffset>
                  </wp:positionH>
                  <wp:positionV relativeFrom="paragraph">
                    <wp:posOffset>73660</wp:posOffset>
                  </wp:positionV>
                  <wp:extent cx="1322705" cy="529590"/>
                  <wp:effectExtent l="11430" t="10160" r="8890" b="12700"/>
                  <wp:wrapNone/>
                  <wp:docPr id="1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22705" cy="52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E8E" w:rsidRDefault="003D1E8E" w:rsidP="003D1E8E">
                              <w:r>
                                <w:t xml:space="preserve">          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49" type="#_x0000_t202" style="position:absolute;margin-left:337.65pt;margin-top:5.8pt;width:104.15pt;height:4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">
                  <v:textbox>
                    <w:txbxContent>
                      <w:p w:rsidR="003D1E8E" w:rsidRDefault="003D1E8E" w:rsidP="003D1E8E">
                        <w:r>
                          <w:t xml:space="preserve">          TYPE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ins w:id="5" w:author="krutoy" w:date="2012-09-24T15:1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73660</wp:posOffset>
                  </wp:positionV>
                  <wp:extent cx="1322705" cy="529590"/>
                  <wp:effectExtent l="11430" t="10160" r="8890" b="12700"/>
                  <wp:wrapNone/>
                  <wp:docPr id="1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22705" cy="52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E8E" w:rsidRDefault="003D1E8E">
                              <w:r>
                                <w:t xml:space="preserve">          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50" type="#_x0000_t202" style="position:absolute;margin-left:1.65pt;margin-top:5.8pt;width:104.15pt;height:4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">
                  <v:textbox>
                    <w:txbxContent>
                      <w:p w:rsidR="003D1E8E" w:rsidRDefault="003D1E8E">
                        <w:r>
                          <w:t xml:space="preserve">          BASE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:rsidR="003D1E8E" w:rsidRDefault="007004BC" w:rsidP="00053043">
      <w:pPr>
        <w:rPr>
          <w:ins w:id="6" w:author="krutoy" w:date="2012-09-24T15:10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143510</wp:posOffset>
                </wp:positionV>
                <wp:extent cx="825500" cy="0"/>
                <wp:effectExtent l="5080" t="7620" r="7620" b="11430"/>
                <wp:wrapNone/>
                <wp:docPr id="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3" o:spid="_x0000_s1026" type="#_x0000_t32" style="position:absolute;margin-left:272.65pt;margin-top:11.3pt;width: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CqNAIAAHc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143510</wp:posOffset>
                </wp:positionV>
                <wp:extent cx="796290" cy="0"/>
                <wp:effectExtent l="10160" t="7620" r="12700" b="11430"/>
                <wp:wrapNone/>
                <wp:docPr id="8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105.8pt;margin-top:11.3pt;width:62.7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"/>
            </w:pict>
          </mc:Fallback>
        </mc:AlternateContent>
      </w:r>
      <w:r w:rsidR="003D1E8E">
        <w:tab/>
      </w:r>
      <w:r w:rsidR="003D1E8E">
        <w:tab/>
      </w:r>
      <w:r w:rsidR="003D1E8E">
        <w:tab/>
      </w:r>
      <w:r w:rsidR="00A06C1F">
        <w:t>1</w:t>
      </w:r>
      <w:r w:rsidR="00A06C1F">
        <w:tab/>
        <w:t xml:space="preserve">    M</w:t>
      </w:r>
      <w:r w:rsidR="00A06C1F">
        <w:tab/>
      </w:r>
      <w:r w:rsidR="00A06C1F">
        <w:tab/>
      </w:r>
      <w:r w:rsidR="00A06C1F">
        <w:tab/>
        <w:t xml:space="preserve">        M</w:t>
      </w:r>
      <w:r w:rsidR="00A06C1F">
        <w:tab/>
      </w:r>
      <w:r w:rsidR="00A06C1F">
        <w:tab/>
        <w:t xml:space="preserve">  1</w:t>
      </w:r>
    </w:p>
    <w:p w:rsidR="003D1E8E" w:rsidRDefault="003D1E8E" w:rsidP="00053043">
      <w:pPr>
        <w:rPr>
          <w:ins w:id="7" w:author="krutoy" w:date="2012-09-24T15:04:00Z"/>
        </w:rPr>
      </w:pPr>
    </w:p>
    <w:p w:rsidR="00AD70B5" w:rsidRDefault="00AD70B5" w:rsidP="00053043"/>
    <w:p w:rsidR="00A06C1F" w:rsidRDefault="00A06C1F" w:rsidP="00F05ABC">
      <w:pPr>
        <w:rPr>
          <w:b/>
        </w:rPr>
      </w:pPr>
    </w:p>
    <w:p w:rsidR="00A06C1F" w:rsidRDefault="00A06C1F" w:rsidP="00F05ABC">
      <w:pPr>
        <w:rPr>
          <w:b/>
        </w:rPr>
      </w:pPr>
    </w:p>
    <w:p w:rsidR="00A06C1F" w:rsidRDefault="00A06C1F" w:rsidP="00F05ABC">
      <w:pPr>
        <w:rPr>
          <w:b/>
        </w:rPr>
      </w:pPr>
    </w:p>
    <w:p w:rsidR="00A06C1F" w:rsidRDefault="00A06C1F" w:rsidP="00F05ABC">
      <w:pPr>
        <w:rPr>
          <w:b/>
        </w:rPr>
      </w:pPr>
    </w:p>
    <w:p w:rsidR="00A06C1F" w:rsidRDefault="00A06C1F" w:rsidP="00F05ABC">
      <w:pPr>
        <w:rPr>
          <w:b/>
        </w:rPr>
      </w:pPr>
    </w:p>
    <w:p w:rsidR="00A06C1F" w:rsidRDefault="00A06C1F" w:rsidP="00F05ABC">
      <w:pPr>
        <w:rPr>
          <w:b/>
        </w:rPr>
      </w:pPr>
    </w:p>
    <w:p w:rsidR="00A06C1F" w:rsidRDefault="00A06C1F" w:rsidP="00F05ABC">
      <w:pPr>
        <w:rPr>
          <w:b/>
        </w:rPr>
      </w:pPr>
    </w:p>
    <w:p w:rsidR="00A06C1F" w:rsidRDefault="00A06C1F" w:rsidP="00F05ABC">
      <w:pPr>
        <w:rPr>
          <w:b/>
        </w:rPr>
      </w:pPr>
    </w:p>
    <w:p w:rsidR="00A06C1F" w:rsidRDefault="00A06C1F" w:rsidP="00F05ABC">
      <w:pPr>
        <w:rPr>
          <w:b/>
        </w:rPr>
      </w:pPr>
    </w:p>
    <w:p w:rsidR="00A06C1F" w:rsidRDefault="00A06C1F" w:rsidP="00F05ABC">
      <w:pPr>
        <w:rPr>
          <w:b/>
        </w:rPr>
      </w:pPr>
    </w:p>
    <w:p w:rsidR="00F05ABC" w:rsidRDefault="00F05ABC" w:rsidP="00F05ABC">
      <w:r w:rsidRPr="00F05ABC">
        <w:rPr>
          <w:b/>
        </w:rPr>
        <w:lastRenderedPageBreak/>
        <w:t xml:space="preserve">Problem </w:t>
      </w:r>
      <w:r w:rsidR="006F7CFD">
        <w:rPr>
          <w:b/>
        </w:rPr>
        <w:t>1</w:t>
      </w:r>
      <w:r w:rsidR="0049084C">
        <w:rPr>
          <w:b/>
        </w:rPr>
        <w:t>1</w:t>
      </w:r>
      <w:r w:rsidRPr="00F05ABC">
        <w:rPr>
          <w:b/>
        </w:rPr>
        <w:t>.</w:t>
      </w:r>
      <w:r>
        <w:t xml:space="preserve">  Draw the </w:t>
      </w:r>
      <w:r w:rsidRPr="00A2609B">
        <w:rPr>
          <w:b/>
        </w:rPr>
        <w:t>relational schema</w:t>
      </w:r>
      <w:r>
        <w:t xml:space="preserve"> for this database.</w:t>
      </w:r>
      <w:r w:rsidR="00575C63">
        <w:tab/>
      </w:r>
      <w:r w:rsidR="00575C63">
        <w:tab/>
      </w:r>
      <w:r w:rsidR="00575C63">
        <w:tab/>
      </w:r>
    </w:p>
    <w:tbl>
      <w:tblPr>
        <w:tblStyle w:val="TableGrid"/>
        <w:tblpPr w:leftFromText="180" w:rightFromText="180" w:tblpY="536"/>
        <w:tblW w:w="0" w:type="auto"/>
        <w:tblLook w:val="04A0" w:firstRow="1" w:lastRow="0" w:firstColumn="1" w:lastColumn="0" w:noHBand="0" w:noVBand="1"/>
      </w:tblPr>
      <w:tblGrid>
        <w:gridCol w:w="2448"/>
      </w:tblGrid>
      <w:tr w:rsidR="00A06C1F" w:rsidTr="00A06C1F">
        <w:tc>
          <w:tcPr>
            <w:tcW w:w="2448" w:type="dxa"/>
          </w:tcPr>
          <w:p w:rsidR="00A06C1F" w:rsidRPr="00A06C1F" w:rsidRDefault="00A06C1F" w:rsidP="00A06C1F">
            <w:pPr>
              <w:rPr>
                <w:b/>
              </w:rPr>
            </w:pPr>
            <w:r>
              <w:rPr>
                <w:b/>
              </w:rPr>
              <w:t>BASE</w:t>
            </w:r>
          </w:p>
        </w:tc>
      </w:tr>
      <w:tr w:rsidR="00A06C1F" w:rsidTr="00A06C1F">
        <w:tc>
          <w:tcPr>
            <w:tcW w:w="2448" w:type="dxa"/>
          </w:tcPr>
          <w:p w:rsidR="00A06C1F" w:rsidRDefault="007004BC" w:rsidP="00A06C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150495</wp:posOffset>
                      </wp:positionV>
                      <wp:extent cx="198120" cy="276225"/>
                      <wp:effectExtent l="9525" t="9525" r="6985" b="571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5C63" w:rsidRDefault="00575C6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119.75pt;margin-top:11.85pt;width:15.6pt;height:21.7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">
                      <v:textbox style="mso-fit-shape-to-text:t">
                        <w:txbxContent>
                          <w:p w:rsidR="00575C63" w:rsidRDefault="00575C63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86995</wp:posOffset>
                      </wp:positionV>
                      <wp:extent cx="808355" cy="635"/>
                      <wp:effectExtent l="13970" t="6985" r="13970" b="11430"/>
                      <wp:wrapNone/>
                      <wp:docPr id="6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3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4" o:spid="_x0000_s1026" type="#_x0000_t32" style="position:absolute;margin-left:119.75pt;margin-top:6.85pt;width:63.6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"/>
                  </w:pict>
                </mc:Fallback>
              </mc:AlternateContent>
            </w:r>
          </w:p>
        </w:tc>
      </w:tr>
      <w:tr w:rsidR="00A06C1F" w:rsidTr="00A06C1F">
        <w:tc>
          <w:tcPr>
            <w:tcW w:w="2448" w:type="dxa"/>
          </w:tcPr>
          <w:p w:rsidR="00A06C1F" w:rsidRDefault="00A06C1F" w:rsidP="00A06C1F"/>
        </w:tc>
      </w:tr>
      <w:tr w:rsidR="00A06C1F" w:rsidTr="00A06C1F">
        <w:tc>
          <w:tcPr>
            <w:tcW w:w="2448" w:type="dxa"/>
          </w:tcPr>
          <w:p w:rsidR="00A06C1F" w:rsidRDefault="00A06C1F" w:rsidP="00A06C1F"/>
        </w:tc>
      </w:tr>
      <w:tr w:rsidR="00A06C1F" w:rsidTr="00A06C1F">
        <w:tc>
          <w:tcPr>
            <w:tcW w:w="2448" w:type="dxa"/>
          </w:tcPr>
          <w:p w:rsidR="00A06C1F" w:rsidRDefault="00A06C1F" w:rsidP="00A06C1F"/>
        </w:tc>
      </w:tr>
    </w:tbl>
    <w:tbl>
      <w:tblPr>
        <w:tblStyle w:val="TableGrid"/>
        <w:tblpPr w:leftFromText="180" w:rightFromText="180" w:vertAnchor="text" w:horzAnchor="margin" w:tblpXSpec="right" w:tblpY="259"/>
        <w:tblW w:w="0" w:type="auto"/>
        <w:tblLook w:val="04A0" w:firstRow="1" w:lastRow="0" w:firstColumn="1" w:lastColumn="0" w:noHBand="0" w:noVBand="1"/>
      </w:tblPr>
      <w:tblGrid>
        <w:gridCol w:w="2250"/>
      </w:tblGrid>
      <w:tr w:rsidR="00A06C1F" w:rsidTr="00A06C1F">
        <w:tc>
          <w:tcPr>
            <w:tcW w:w="2250" w:type="dxa"/>
          </w:tcPr>
          <w:p w:rsidR="00A06C1F" w:rsidRPr="00A06C1F" w:rsidRDefault="00A06C1F" w:rsidP="00A06C1F">
            <w:r>
              <w:rPr>
                <w:b/>
              </w:rPr>
              <w:t>TYPE</w:t>
            </w:r>
          </w:p>
        </w:tc>
      </w:tr>
      <w:tr w:rsidR="00A06C1F" w:rsidTr="00A06C1F">
        <w:tc>
          <w:tcPr>
            <w:tcW w:w="2250" w:type="dxa"/>
          </w:tcPr>
          <w:p w:rsidR="00A06C1F" w:rsidRDefault="00A06C1F" w:rsidP="00A06C1F"/>
        </w:tc>
      </w:tr>
      <w:tr w:rsidR="00A06C1F" w:rsidTr="00A06C1F">
        <w:tc>
          <w:tcPr>
            <w:tcW w:w="2250" w:type="dxa"/>
          </w:tcPr>
          <w:p w:rsidR="00A06C1F" w:rsidRDefault="00A06C1F" w:rsidP="00A06C1F"/>
        </w:tc>
      </w:tr>
      <w:tr w:rsidR="00A06C1F" w:rsidTr="00A06C1F">
        <w:tc>
          <w:tcPr>
            <w:tcW w:w="2250" w:type="dxa"/>
          </w:tcPr>
          <w:p w:rsidR="00A06C1F" w:rsidRDefault="00A06C1F" w:rsidP="00A06C1F"/>
        </w:tc>
      </w:tr>
    </w:tbl>
    <w:p w:rsidR="00A06C1F" w:rsidRDefault="007004BC" w:rsidP="00F05AB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109855</wp:posOffset>
                </wp:positionV>
                <wp:extent cx="304165" cy="305435"/>
                <wp:effectExtent l="12700" t="10795" r="6985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C63" w:rsidRPr="00575C63" w:rsidRDefault="00575C63" w:rsidP="00575C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28.5pt;margin-top:8.65pt;width:23.95pt;height:24.0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">
                <v:textbox style="mso-fit-shape-to-text:t">
                  <w:txbxContent>
                    <w:p w:rsidR="00575C63" w:rsidRPr="00575C63" w:rsidRDefault="00575C63" w:rsidP="00575C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A06C1F">
        <w:tab/>
      </w:r>
      <w:r w:rsidR="00A06C1F">
        <w:tab/>
      </w:r>
      <w:r w:rsidR="00575C63">
        <w:t xml:space="preserve"> </w:t>
      </w:r>
      <w:r w:rsidR="00A06C1F">
        <w:tab/>
      </w:r>
      <w:r w:rsidR="00A06C1F">
        <w:tab/>
      </w:r>
      <w:r w:rsidR="00A06C1F">
        <w:tab/>
      </w:r>
    </w:p>
    <w:tbl>
      <w:tblPr>
        <w:tblStyle w:val="TableGrid"/>
        <w:tblpPr w:leftFromText="180" w:rightFromText="180" w:vertAnchor="text" w:horzAnchor="margin" w:tblpXSpec="center" w:tblpY="-18"/>
        <w:tblW w:w="0" w:type="auto"/>
        <w:tblLook w:val="04A0" w:firstRow="1" w:lastRow="0" w:firstColumn="1" w:lastColumn="0" w:noHBand="0" w:noVBand="1"/>
      </w:tblPr>
      <w:tblGrid>
        <w:gridCol w:w="1998"/>
      </w:tblGrid>
      <w:tr w:rsidR="00A06C1F" w:rsidTr="00A06C1F">
        <w:tc>
          <w:tcPr>
            <w:tcW w:w="1998" w:type="dxa"/>
          </w:tcPr>
          <w:p w:rsidR="00A06C1F" w:rsidRPr="00A06C1F" w:rsidRDefault="007004BC" w:rsidP="00A06C1F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121285</wp:posOffset>
                      </wp:positionV>
                      <wp:extent cx="262890" cy="305435"/>
                      <wp:effectExtent l="13335" t="11430" r="9525" b="698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" cy="305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5C63" w:rsidRPr="00575C63" w:rsidRDefault="00575C63" w:rsidP="00575C6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75C63">
                                    <w:rPr>
                                      <w:sz w:val="28"/>
                                      <w:szCs w:val="28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98.85pt;margin-top:9.55pt;width:20.7pt;height:24.0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">
                      <v:textbox style="mso-fit-shape-to-text:t">
                        <w:txbxContent>
                          <w:p w:rsidR="00575C63" w:rsidRPr="00575C63" w:rsidRDefault="00575C63" w:rsidP="00575C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75C63">
                              <w:rPr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C1F">
              <w:rPr>
                <w:b/>
              </w:rPr>
              <w:t>TRUCK</w:t>
            </w:r>
          </w:p>
        </w:tc>
      </w:tr>
      <w:tr w:rsidR="00A06C1F" w:rsidTr="00A06C1F">
        <w:tc>
          <w:tcPr>
            <w:tcW w:w="1998" w:type="dxa"/>
          </w:tcPr>
          <w:p w:rsidR="00A06C1F" w:rsidRDefault="00A06C1F" w:rsidP="00A06C1F"/>
        </w:tc>
      </w:tr>
      <w:tr w:rsidR="00A06C1F" w:rsidTr="00A06C1F">
        <w:tc>
          <w:tcPr>
            <w:tcW w:w="1998" w:type="dxa"/>
          </w:tcPr>
          <w:p w:rsidR="00A06C1F" w:rsidRDefault="007004BC" w:rsidP="00A06C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1188085</wp:posOffset>
                      </wp:positionH>
                      <wp:positionV relativeFrom="paragraph">
                        <wp:posOffset>97155</wp:posOffset>
                      </wp:positionV>
                      <wp:extent cx="988695" cy="0"/>
                      <wp:effectExtent l="12700" t="7620" r="8255" b="11430"/>
                      <wp:wrapNone/>
                      <wp:docPr id="3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5" o:spid="_x0000_s1026" type="#_x0000_t32" style="position:absolute;margin-left:93.55pt;margin-top:7.65pt;width:77.8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5DKNAIAAHc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"/>
                  </w:pict>
                </mc:Fallback>
              </mc:AlternateContent>
            </w:r>
          </w:p>
        </w:tc>
      </w:tr>
      <w:tr w:rsidR="00A06C1F" w:rsidTr="00A06C1F">
        <w:tc>
          <w:tcPr>
            <w:tcW w:w="1998" w:type="dxa"/>
          </w:tcPr>
          <w:p w:rsidR="00A06C1F" w:rsidRDefault="00A06C1F" w:rsidP="00A06C1F"/>
        </w:tc>
      </w:tr>
      <w:tr w:rsidR="00A06C1F" w:rsidTr="00A06C1F">
        <w:tc>
          <w:tcPr>
            <w:tcW w:w="1998" w:type="dxa"/>
          </w:tcPr>
          <w:p w:rsidR="00A06C1F" w:rsidRDefault="00A06C1F" w:rsidP="00A06C1F"/>
        </w:tc>
      </w:tr>
      <w:tr w:rsidR="00A06C1F" w:rsidTr="00A06C1F">
        <w:tc>
          <w:tcPr>
            <w:tcW w:w="1998" w:type="dxa"/>
          </w:tcPr>
          <w:p w:rsidR="00A06C1F" w:rsidRDefault="00A06C1F" w:rsidP="00A06C1F"/>
        </w:tc>
      </w:tr>
      <w:tr w:rsidR="00A06C1F" w:rsidTr="00A06C1F">
        <w:tc>
          <w:tcPr>
            <w:tcW w:w="1998" w:type="dxa"/>
          </w:tcPr>
          <w:p w:rsidR="00A06C1F" w:rsidRDefault="00A06C1F" w:rsidP="00A06C1F"/>
        </w:tc>
      </w:tr>
      <w:tr w:rsidR="00A06C1F" w:rsidTr="00A06C1F">
        <w:tc>
          <w:tcPr>
            <w:tcW w:w="1998" w:type="dxa"/>
          </w:tcPr>
          <w:p w:rsidR="00A06C1F" w:rsidRDefault="00A06C1F" w:rsidP="00A06C1F"/>
        </w:tc>
      </w:tr>
      <w:tr w:rsidR="00A06C1F" w:rsidTr="00A06C1F">
        <w:tc>
          <w:tcPr>
            <w:tcW w:w="1998" w:type="dxa"/>
          </w:tcPr>
          <w:p w:rsidR="00A06C1F" w:rsidRDefault="00A06C1F" w:rsidP="00A06C1F"/>
        </w:tc>
      </w:tr>
    </w:tbl>
    <w:p w:rsidR="00A06C1F" w:rsidRDefault="007004BC" w:rsidP="00F05AB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129540</wp:posOffset>
                </wp:positionV>
                <wp:extent cx="198120" cy="276225"/>
                <wp:effectExtent l="6350" t="13335" r="508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C63" w:rsidRDefault="00575C63" w:rsidP="00575C6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214.35pt;margin-top:10.2pt;width:15.6pt;height:21.7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">
                <v:textbox style="mso-fit-shape-to-text:t">
                  <w:txbxContent>
                    <w:p w:rsidR="00575C63" w:rsidRDefault="00575C63" w:rsidP="00575C6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06C1F" w:rsidRDefault="00A06C1F" w:rsidP="00F05ABC"/>
    <w:p w:rsidR="00F05ABC" w:rsidRDefault="00F05ABC" w:rsidP="00F05ABC"/>
    <w:p w:rsidR="00F05ABC" w:rsidRDefault="00F05ABC" w:rsidP="00053043"/>
    <w:p w:rsidR="00A06C1F" w:rsidRDefault="00A06C1F" w:rsidP="003634EB"/>
    <w:p w:rsidR="00A06C1F" w:rsidRDefault="00A06C1F" w:rsidP="003634EB"/>
    <w:p w:rsidR="00A06C1F" w:rsidRDefault="00A06C1F" w:rsidP="003634EB"/>
    <w:p w:rsidR="00A06C1F" w:rsidRDefault="00A06C1F" w:rsidP="003634EB"/>
    <w:p w:rsidR="00A06C1F" w:rsidRDefault="00A06C1F" w:rsidP="003634EB"/>
    <w:p w:rsidR="00A06C1F" w:rsidRDefault="00A06C1F" w:rsidP="003634EB"/>
    <w:p w:rsidR="00A06C1F" w:rsidRDefault="00A06C1F" w:rsidP="003634EB"/>
    <w:p w:rsidR="00A06C1F" w:rsidRDefault="00A06C1F" w:rsidP="003634EB"/>
    <w:p w:rsidR="00A06C1F" w:rsidRDefault="00A06C1F" w:rsidP="003634EB"/>
    <w:p w:rsidR="003C5DCE" w:rsidRDefault="005A34B4" w:rsidP="003634EB">
      <w:r>
        <w:t xml:space="preserve">Please </w:t>
      </w:r>
      <w:r w:rsidR="00E373D4">
        <w:t xml:space="preserve">edit your footer and </w:t>
      </w:r>
      <w:r>
        <w:t xml:space="preserve">include your filename </w:t>
      </w:r>
      <w:r w:rsidR="00D822AA" w:rsidRPr="005C115C">
        <w:t>CS60_</w:t>
      </w:r>
      <w:r w:rsidR="00911DCC">
        <w:t>2</w:t>
      </w:r>
      <w:r w:rsidR="00D822AA" w:rsidRPr="005C115C">
        <w:t>_Last_First.doc</w:t>
      </w:r>
      <w:r w:rsidR="00911DCC">
        <w:t>x</w:t>
      </w:r>
      <w:r w:rsidR="00D822AA">
        <w:t xml:space="preserve"> (with your names) </w:t>
      </w:r>
      <w:r>
        <w:t xml:space="preserve">inside your file.  </w:t>
      </w:r>
      <w:r w:rsidR="003248B4">
        <w:t>Copy/paste</w:t>
      </w:r>
      <w:r w:rsidR="0051232B">
        <w:t xml:space="preserve"> your file to the server Zeus:</w:t>
      </w:r>
    </w:p>
    <w:p w:rsidR="003C5DCE" w:rsidRDefault="007004BC" w:rsidP="003634EB">
      <w:del w:id="8" w:author="krutoy" w:date="2012-09-24T15:1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6900545</wp:posOffset>
                  </wp:positionH>
                  <wp:positionV relativeFrom="paragraph">
                    <wp:posOffset>48895</wp:posOffset>
                  </wp:positionV>
                  <wp:extent cx="626745" cy="669925"/>
                  <wp:effectExtent l="13970" t="10160" r="6985" b="5715"/>
                  <wp:wrapNone/>
                  <wp:docPr id="1" name="Rectangl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69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64" o:spid="_x0000_s1026" style="position:absolute;margin-left:543.35pt;margin-top:3.85pt;width:49.35pt;height:5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"/>
              </w:pict>
            </mc:Fallback>
          </mc:AlternateContent>
        </w:r>
      </w:del>
    </w:p>
    <w:p w:rsidR="003C5DCE" w:rsidRDefault="003C5DCE" w:rsidP="0051232B">
      <w:pPr>
        <w:ind w:firstLine="360"/>
      </w:pPr>
      <w:r w:rsidRPr="003C5DCE">
        <w:t>\\Zeus\data\ROGLER_HAROLD\CS60 Database Concepts and Applications</w:t>
      </w:r>
    </w:p>
    <w:p w:rsidR="003C5DCE" w:rsidRDefault="003C5DCE" w:rsidP="003634EB"/>
    <w:p w:rsidR="003C7EF6" w:rsidRDefault="002B402B" w:rsidP="003634EB">
      <w:r>
        <w:t xml:space="preserve">as described </w:t>
      </w:r>
      <w:r w:rsidR="0051232B">
        <w:t>in</w:t>
      </w:r>
      <w:r>
        <w:t xml:space="preserve"> the syllabus.</w:t>
      </w:r>
      <w:r w:rsidR="0051232B">
        <w:t xml:space="preserve">  C</w:t>
      </w:r>
      <w:r w:rsidR="003C5DCE">
        <w:t xml:space="preserve">heck the file size to make sure it’s not </w:t>
      </w:r>
      <w:r w:rsidR="0051232B">
        <w:t>0</w:t>
      </w:r>
      <w:r w:rsidR="00A40929">
        <w:t>KB (empty)</w:t>
      </w:r>
    </w:p>
    <w:p w:rsidR="003C7EF6" w:rsidRPr="0014521D" w:rsidRDefault="003C7EF6" w:rsidP="003634EB"/>
    <w:sectPr w:rsidR="003C7EF6" w:rsidRPr="0014521D" w:rsidSect="00E6454F">
      <w:foot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5C3" w:rsidRDefault="000405C3">
      <w:r>
        <w:separator/>
      </w:r>
    </w:p>
  </w:endnote>
  <w:endnote w:type="continuationSeparator" w:id="0">
    <w:p w:rsidR="000405C3" w:rsidRDefault="0004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F4A" w:rsidRDefault="00EF6F4A" w:rsidP="005F2CAE">
    <w:pPr>
      <w:jc w:val="center"/>
    </w:pPr>
    <w:r w:rsidRPr="006C4D73">
      <w:rPr>
        <w:highlight w:val="yellow"/>
      </w:rPr>
      <w:t>CS60_</w:t>
    </w:r>
    <w:r w:rsidR="00817364" w:rsidRPr="006C4D73">
      <w:rPr>
        <w:highlight w:val="yellow"/>
      </w:rPr>
      <w:t>2</w:t>
    </w:r>
    <w:r w:rsidRPr="006C4D73">
      <w:rPr>
        <w:highlight w:val="yellow"/>
      </w:rPr>
      <w:t>_</w:t>
    </w:r>
    <w:r w:rsidR="00AF226A">
      <w:rPr>
        <w:highlight w:val="yellow"/>
      </w:rPr>
      <w:t>Asztalos</w:t>
    </w:r>
    <w:r w:rsidRPr="006C4D73">
      <w:rPr>
        <w:highlight w:val="yellow"/>
      </w:rPr>
      <w:t>_</w:t>
    </w:r>
    <w:r w:rsidR="00AF226A">
      <w:rPr>
        <w:highlight w:val="yellow"/>
      </w:rPr>
      <w:t>Arpad</w:t>
    </w:r>
    <w:r w:rsidRPr="006C4D73">
      <w:rPr>
        <w:highlight w:val="yellow"/>
      </w:rPr>
      <w:t>.doc</w:t>
    </w:r>
    <w:r w:rsidR="00DC7D78" w:rsidRPr="006C4D73">
      <w:rPr>
        <w:highlight w:val="yellow"/>
      </w:rPr>
      <w:t>x</w:t>
    </w:r>
  </w:p>
  <w:p w:rsidR="00EF6F4A" w:rsidRDefault="00EF6F4A" w:rsidP="005F2CAE">
    <w:pPr>
      <w:jc w:val="center"/>
    </w:pPr>
    <w:r w:rsidRPr="005C115C">
      <w:t xml:space="preserve">Page </w:t>
    </w:r>
    <w:r w:rsidR="001D7992">
      <w:rPr>
        <w:rStyle w:val="PageNumber"/>
      </w:rPr>
      <w:fldChar w:fldCharType="begin"/>
    </w:r>
    <w:r w:rsidR="00F05ABC">
      <w:rPr>
        <w:rStyle w:val="PageNumber"/>
      </w:rPr>
      <w:instrText xml:space="preserve"> PAGE </w:instrText>
    </w:r>
    <w:r w:rsidR="001D7992">
      <w:rPr>
        <w:rStyle w:val="PageNumber"/>
      </w:rPr>
      <w:fldChar w:fldCharType="separate"/>
    </w:r>
    <w:r w:rsidR="007004BC">
      <w:rPr>
        <w:rStyle w:val="PageNumber"/>
        <w:noProof/>
      </w:rPr>
      <w:t>3</w:t>
    </w:r>
    <w:r w:rsidR="001D7992">
      <w:rPr>
        <w:rStyle w:val="PageNumber"/>
      </w:rPr>
      <w:fldChar w:fldCharType="end"/>
    </w:r>
    <w:r w:rsidRPr="005C115C">
      <w:t xml:space="preserve"> of </w:t>
    </w:r>
    <w:r w:rsidR="001D7992">
      <w:rPr>
        <w:rStyle w:val="PageNumber"/>
      </w:rPr>
      <w:fldChar w:fldCharType="begin"/>
    </w:r>
    <w:r w:rsidR="00F05ABC">
      <w:rPr>
        <w:rStyle w:val="PageNumber"/>
      </w:rPr>
      <w:instrText xml:space="preserve"> NUMPAGES </w:instrText>
    </w:r>
    <w:r w:rsidR="001D7992">
      <w:rPr>
        <w:rStyle w:val="PageNumber"/>
      </w:rPr>
      <w:fldChar w:fldCharType="separate"/>
    </w:r>
    <w:r w:rsidR="007004BC">
      <w:rPr>
        <w:rStyle w:val="PageNumber"/>
        <w:noProof/>
      </w:rPr>
      <w:t>5</w:t>
    </w:r>
    <w:r w:rsidR="001D7992">
      <w:rPr>
        <w:rStyle w:val="PageNumber"/>
      </w:rPr>
      <w:fldChar w:fldCharType="end"/>
    </w:r>
    <w:r w:rsidRPr="005C115C">
      <w:t xml:space="preserve">  </w:t>
    </w:r>
    <w:r w:rsidR="00B15595">
      <w:t xml:space="preserve"> </w:t>
    </w:r>
    <w:r w:rsidR="00041097" w:rsidRPr="00041097">
      <w:t xml:space="preserve">CS60 Project </w:t>
    </w:r>
    <w:r w:rsidR="00817364">
      <w:t>2</w:t>
    </w:r>
    <w:r w:rsidR="00041097" w:rsidRPr="00041097">
      <w:t xml:space="preserve"> 201</w:t>
    </w:r>
    <w:r w:rsidR="00817364">
      <w:t>2</w:t>
    </w:r>
    <w:r w:rsidR="00041097" w:rsidRPr="00041097">
      <w:t xml:space="preserve"> </w:t>
    </w:r>
    <w:r w:rsidR="00817364">
      <w:t>Fall</w:t>
    </w:r>
    <w:r w:rsidR="00041097" w:rsidRPr="00041097">
      <w:t>.doc</w:t>
    </w:r>
    <w:r w:rsidR="00DC7D78">
      <w:t>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5C3" w:rsidRDefault="000405C3">
      <w:r>
        <w:separator/>
      </w:r>
    </w:p>
  </w:footnote>
  <w:footnote w:type="continuationSeparator" w:id="0">
    <w:p w:rsidR="000405C3" w:rsidRDefault="00040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C0814"/>
    <w:multiLevelType w:val="hybridMultilevel"/>
    <w:tmpl w:val="94ECC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2448E8"/>
    <w:multiLevelType w:val="hybridMultilevel"/>
    <w:tmpl w:val="37169C52"/>
    <w:lvl w:ilvl="0" w:tplc="75E8A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0C5CF4"/>
    <w:multiLevelType w:val="hybridMultilevel"/>
    <w:tmpl w:val="A15007D4"/>
    <w:lvl w:ilvl="0" w:tplc="75E8A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A764564"/>
    <w:multiLevelType w:val="hybridMultilevel"/>
    <w:tmpl w:val="D0D40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20"/>
    <w:rsid w:val="0002345B"/>
    <w:rsid w:val="00034F98"/>
    <w:rsid w:val="000405C3"/>
    <w:rsid w:val="00041097"/>
    <w:rsid w:val="00053043"/>
    <w:rsid w:val="000C6F8A"/>
    <w:rsid w:val="000F29FB"/>
    <w:rsid w:val="0014521D"/>
    <w:rsid w:val="00175496"/>
    <w:rsid w:val="001A5906"/>
    <w:rsid w:val="001B72D0"/>
    <w:rsid w:val="001D7992"/>
    <w:rsid w:val="002155DE"/>
    <w:rsid w:val="002372CB"/>
    <w:rsid w:val="00251397"/>
    <w:rsid w:val="00252BC1"/>
    <w:rsid w:val="002A0A87"/>
    <w:rsid w:val="002B402B"/>
    <w:rsid w:val="003248B4"/>
    <w:rsid w:val="0033784A"/>
    <w:rsid w:val="003576ED"/>
    <w:rsid w:val="003634EB"/>
    <w:rsid w:val="0037041C"/>
    <w:rsid w:val="00374EAD"/>
    <w:rsid w:val="003C5DCE"/>
    <w:rsid w:val="003C7EF6"/>
    <w:rsid w:val="003D1E8E"/>
    <w:rsid w:val="003D6E89"/>
    <w:rsid w:val="00420919"/>
    <w:rsid w:val="004353CC"/>
    <w:rsid w:val="00437F97"/>
    <w:rsid w:val="0049084C"/>
    <w:rsid w:val="004A3155"/>
    <w:rsid w:val="0051232B"/>
    <w:rsid w:val="00520BDA"/>
    <w:rsid w:val="00532F92"/>
    <w:rsid w:val="00575C63"/>
    <w:rsid w:val="00576B0B"/>
    <w:rsid w:val="005A34B4"/>
    <w:rsid w:val="005A799A"/>
    <w:rsid w:val="005C115C"/>
    <w:rsid w:val="005D7923"/>
    <w:rsid w:val="005F2CAE"/>
    <w:rsid w:val="005F5596"/>
    <w:rsid w:val="006364B7"/>
    <w:rsid w:val="0064621A"/>
    <w:rsid w:val="006B7192"/>
    <w:rsid w:val="006C4B29"/>
    <w:rsid w:val="006C4D73"/>
    <w:rsid w:val="006F7CFD"/>
    <w:rsid w:val="007004BC"/>
    <w:rsid w:val="00761BAB"/>
    <w:rsid w:val="0077509E"/>
    <w:rsid w:val="00792926"/>
    <w:rsid w:val="007C0905"/>
    <w:rsid w:val="008118F8"/>
    <w:rsid w:val="00817364"/>
    <w:rsid w:val="00836A99"/>
    <w:rsid w:val="008B5A18"/>
    <w:rsid w:val="008C2127"/>
    <w:rsid w:val="008C7FA6"/>
    <w:rsid w:val="008E4F62"/>
    <w:rsid w:val="00911DCC"/>
    <w:rsid w:val="009737F3"/>
    <w:rsid w:val="00977873"/>
    <w:rsid w:val="009B279C"/>
    <w:rsid w:val="009B792D"/>
    <w:rsid w:val="009C6BBC"/>
    <w:rsid w:val="00A041AC"/>
    <w:rsid w:val="00A06C1F"/>
    <w:rsid w:val="00A21121"/>
    <w:rsid w:val="00A2609B"/>
    <w:rsid w:val="00A40929"/>
    <w:rsid w:val="00A45790"/>
    <w:rsid w:val="00A752CE"/>
    <w:rsid w:val="00A979FB"/>
    <w:rsid w:val="00AD70B5"/>
    <w:rsid w:val="00AF0030"/>
    <w:rsid w:val="00AF226A"/>
    <w:rsid w:val="00B15595"/>
    <w:rsid w:val="00B26208"/>
    <w:rsid w:val="00B91DA9"/>
    <w:rsid w:val="00BB24CE"/>
    <w:rsid w:val="00BE3ED7"/>
    <w:rsid w:val="00BE6E57"/>
    <w:rsid w:val="00C326E2"/>
    <w:rsid w:val="00C572E7"/>
    <w:rsid w:val="00C974BF"/>
    <w:rsid w:val="00CA5C2D"/>
    <w:rsid w:val="00CD782D"/>
    <w:rsid w:val="00CD7E21"/>
    <w:rsid w:val="00CF0267"/>
    <w:rsid w:val="00D454C9"/>
    <w:rsid w:val="00D548AA"/>
    <w:rsid w:val="00D57946"/>
    <w:rsid w:val="00D65D5A"/>
    <w:rsid w:val="00D822AA"/>
    <w:rsid w:val="00DC0449"/>
    <w:rsid w:val="00DC7D78"/>
    <w:rsid w:val="00DD7ACF"/>
    <w:rsid w:val="00DE71A2"/>
    <w:rsid w:val="00E00D29"/>
    <w:rsid w:val="00E373D4"/>
    <w:rsid w:val="00E410D1"/>
    <w:rsid w:val="00E6454F"/>
    <w:rsid w:val="00E9352B"/>
    <w:rsid w:val="00E96246"/>
    <w:rsid w:val="00EA0920"/>
    <w:rsid w:val="00EA0F06"/>
    <w:rsid w:val="00EE3B7F"/>
    <w:rsid w:val="00EF6F4A"/>
    <w:rsid w:val="00F05ABC"/>
    <w:rsid w:val="00F34BB0"/>
    <w:rsid w:val="00F46C3E"/>
    <w:rsid w:val="00F62B5C"/>
    <w:rsid w:val="00F72D9D"/>
    <w:rsid w:val="00F86A1A"/>
    <w:rsid w:val="00F969D8"/>
    <w:rsid w:val="00FC37CB"/>
    <w:rsid w:val="00FF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7E2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C11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1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5ABC"/>
  </w:style>
  <w:style w:type="paragraph" w:styleId="BalloonText">
    <w:name w:val="Balloon Text"/>
    <w:basedOn w:val="Normal"/>
    <w:link w:val="BalloonTextChar"/>
    <w:rsid w:val="003D1E8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1E8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7E2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C11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1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5ABC"/>
  </w:style>
  <w:style w:type="paragraph" w:styleId="BalloonText">
    <w:name w:val="Balloon Text"/>
    <w:basedOn w:val="Normal"/>
    <w:link w:val="BalloonTextChar"/>
    <w:rsid w:val="003D1E8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1E8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CS60 Project 1  2003 Spring</vt:lpstr>
    </vt:vector>
  </TitlesOfParts>
  <Company>Santa Monica College</Company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CS60 Project 1  2003 Spring</dc:title>
  <dc:subject/>
  <dc:creator>Santa Monica College</dc:creator>
  <cp:keywords/>
  <dc:description/>
  <cp:lastModifiedBy>krutoy</cp:lastModifiedBy>
  <cp:revision>2</cp:revision>
  <dcterms:created xsi:type="dcterms:W3CDTF">2012-09-25T00:19:00Z</dcterms:created>
  <dcterms:modified xsi:type="dcterms:W3CDTF">2012-09-25T00:19:00Z</dcterms:modified>
</cp:coreProperties>
</file>