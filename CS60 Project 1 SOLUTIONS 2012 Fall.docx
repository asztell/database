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920" w:rsidRPr="008B5A18" w:rsidRDefault="00EA0920" w:rsidP="008B5A18">
      <w:pPr>
        <w:jc w:val="center"/>
        <w:rPr>
          <w:sz w:val="28"/>
          <w:szCs w:val="28"/>
        </w:rPr>
      </w:pPr>
      <w:bookmarkStart w:id="0" w:name="_GoBack"/>
      <w:bookmarkEnd w:id="0"/>
      <w:r w:rsidRPr="008B5A18">
        <w:rPr>
          <w:sz w:val="28"/>
          <w:szCs w:val="28"/>
        </w:rPr>
        <w:t xml:space="preserve">CS60 Project </w:t>
      </w:r>
      <w:proofErr w:type="gramStart"/>
      <w:r w:rsidR="00353194">
        <w:rPr>
          <w:sz w:val="28"/>
          <w:szCs w:val="28"/>
        </w:rPr>
        <w:t>1</w:t>
      </w:r>
      <w:r w:rsidRPr="008B5A18">
        <w:rPr>
          <w:sz w:val="28"/>
          <w:szCs w:val="28"/>
        </w:rPr>
        <w:t xml:space="preserve">  20</w:t>
      </w:r>
      <w:r w:rsidR="00C23FA5">
        <w:rPr>
          <w:sz w:val="28"/>
          <w:szCs w:val="28"/>
        </w:rPr>
        <w:t>1</w:t>
      </w:r>
      <w:r w:rsidR="000218AE">
        <w:rPr>
          <w:sz w:val="28"/>
          <w:szCs w:val="28"/>
        </w:rPr>
        <w:t>2</w:t>
      </w:r>
      <w:proofErr w:type="gramEnd"/>
      <w:r w:rsidR="004829D0">
        <w:rPr>
          <w:sz w:val="28"/>
          <w:szCs w:val="28"/>
        </w:rPr>
        <w:t xml:space="preserve"> </w:t>
      </w:r>
      <w:r w:rsidR="00A12EEC">
        <w:rPr>
          <w:sz w:val="28"/>
          <w:szCs w:val="28"/>
        </w:rPr>
        <w:t>Fall</w:t>
      </w:r>
    </w:p>
    <w:p w:rsidR="00EA0920" w:rsidRPr="002B402B" w:rsidRDefault="00EA0920" w:rsidP="002B402B">
      <w:pPr>
        <w:jc w:val="center"/>
        <w:rPr>
          <w:sz w:val="22"/>
          <w:szCs w:val="22"/>
        </w:rPr>
      </w:pPr>
      <w:r w:rsidRPr="002B402B">
        <w:rPr>
          <w:sz w:val="22"/>
          <w:szCs w:val="22"/>
        </w:rPr>
        <w:t xml:space="preserve">Due </w:t>
      </w:r>
      <w:r w:rsidR="00D078C4">
        <w:rPr>
          <w:sz w:val="22"/>
          <w:szCs w:val="22"/>
        </w:rPr>
        <w:t xml:space="preserve">Monday </w:t>
      </w:r>
      <w:r w:rsidR="00A12EEC">
        <w:rPr>
          <w:sz w:val="22"/>
          <w:szCs w:val="22"/>
        </w:rPr>
        <w:t>September</w:t>
      </w:r>
      <w:r w:rsidR="00225545">
        <w:rPr>
          <w:sz w:val="22"/>
          <w:szCs w:val="22"/>
        </w:rPr>
        <w:t xml:space="preserve"> </w:t>
      </w:r>
      <w:r w:rsidR="00A12EEC">
        <w:rPr>
          <w:sz w:val="22"/>
          <w:szCs w:val="22"/>
        </w:rPr>
        <w:t xml:space="preserve">17 </w:t>
      </w:r>
      <w:r w:rsidR="00225545">
        <w:rPr>
          <w:sz w:val="22"/>
          <w:szCs w:val="22"/>
        </w:rPr>
        <w:t>at</w:t>
      </w:r>
      <w:r w:rsidR="00592D87">
        <w:rPr>
          <w:sz w:val="22"/>
          <w:szCs w:val="22"/>
        </w:rPr>
        <w:t xml:space="preserve"> 11</w:t>
      </w:r>
      <w:r w:rsidR="003A36A6">
        <w:rPr>
          <w:sz w:val="22"/>
          <w:szCs w:val="22"/>
        </w:rPr>
        <w:t xml:space="preserve"> pm</w:t>
      </w:r>
    </w:p>
    <w:p w:rsidR="00EA0920" w:rsidRPr="00D65AF8" w:rsidRDefault="00EA0920">
      <w:pPr>
        <w:rPr>
          <w:sz w:val="16"/>
          <w:szCs w:val="16"/>
        </w:rPr>
      </w:pPr>
    </w:p>
    <w:p w:rsidR="002B402B" w:rsidRDefault="002B402B">
      <w:pPr>
        <w:rPr>
          <w:sz w:val="22"/>
          <w:szCs w:val="22"/>
        </w:rPr>
      </w:pPr>
      <w:r w:rsidRPr="002B402B">
        <w:rPr>
          <w:sz w:val="22"/>
          <w:szCs w:val="22"/>
        </w:rPr>
        <w:t xml:space="preserve">As a MS Word file, answer the </w:t>
      </w:r>
      <w:r w:rsidR="009344B0">
        <w:rPr>
          <w:sz w:val="22"/>
          <w:szCs w:val="22"/>
        </w:rPr>
        <w:t>eight</w:t>
      </w:r>
      <w:r w:rsidRPr="002B402B">
        <w:rPr>
          <w:sz w:val="22"/>
          <w:szCs w:val="22"/>
        </w:rPr>
        <w:t xml:space="preserve"> </w:t>
      </w:r>
      <w:r w:rsidR="0050285D">
        <w:rPr>
          <w:sz w:val="22"/>
          <w:szCs w:val="22"/>
        </w:rPr>
        <w:t>questions or tasks</w:t>
      </w:r>
      <w:r w:rsidRPr="002B402B">
        <w:rPr>
          <w:sz w:val="22"/>
          <w:szCs w:val="22"/>
        </w:rPr>
        <w:t xml:space="preserve"> below.</w:t>
      </w:r>
      <w:r>
        <w:rPr>
          <w:sz w:val="22"/>
          <w:szCs w:val="22"/>
        </w:rPr>
        <w:t xml:space="preserve"> To save time, copy this file from the </w:t>
      </w:r>
      <w:r w:rsidR="003A36A6">
        <w:rPr>
          <w:sz w:val="22"/>
          <w:szCs w:val="22"/>
        </w:rPr>
        <w:t xml:space="preserve">CS60 </w:t>
      </w:r>
      <w:r>
        <w:rPr>
          <w:sz w:val="22"/>
          <w:szCs w:val="22"/>
        </w:rPr>
        <w:t>Projects folder</w:t>
      </w:r>
      <w:r w:rsidR="001752EC">
        <w:rPr>
          <w:sz w:val="22"/>
          <w:szCs w:val="22"/>
        </w:rPr>
        <w:t xml:space="preserve"> and edit it</w:t>
      </w:r>
      <w:r>
        <w:rPr>
          <w:sz w:val="22"/>
          <w:szCs w:val="22"/>
        </w:rPr>
        <w:t xml:space="preserve">.  </w:t>
      </w:r>
      <w:r w:rsidR="000218AE">
        <w:rPr>
          <w:sz w:val="22"/>
          <w:szCs w:val="22"/>
        </w:rPr>
        <w:t>After completing the project, c</w:t>
      </w:r>
      <w:r w:rsidR="00064A9F">
        <w:rPr>
          <w:sz w:val="22"/>
          <w:szCs w:val="22"/>
        </w:rPr>
        <w:t>opy</w:t>
      </w:r>
      <w:r w:rsidR="000218AE">
        <w:rPr>
          <w:sz w:val="22"/>
          <w:szCs w:val="22"/>
        </w:rPr>
        <w:t xml:space="preserve"> and</w:t>
      </w:r>
      <w:r w:rsidR="00064A9F">
        <w:rPr>
          <w:sz w:val="22"/>
          <w:szCs w:val="22"/>
        </w:rPr>
        <w:t xml:space="preserve"> paste</w:t>
      </w:r>
      <w:r>
        <w:rPr>
          <w:sz w:val="22"/>
          <w:szCs w:val="22"/>
        </w:rPr>
        <w:t xml:space="preserve"> your file to the server Zeu</w:t>
      </w:r>
      <w:r w:rsidR="001752EC">
        <w:rPr>
          <w:sz w:val="22"/>
          <w:szCs w:val="22"/>
        </w:rPr>
        <w:t xml:space="preserve">s as described </w:t>
      </w:r>
      <w:r w:rsidR="00D65458">
        <w:rPr>
          <w:sz w:val="22"/>
          <w:szCs w:val="22"/>
        </w:rPr>
        <w:t>in the</w:t>
      </w:r>
      <w:r w:rsidR="001752EC">
        <w:rPr>
          <w:sz w:val="22"/>
          <w:szCs w:val="22"/>
        </w:rPr>
        <w:t xml:space="preserve"> </w:t>
      </w:r>
      <w:r>
        <w:rPr>
          <w:sz w:val="22"/>
          <w:szCs w:val="22"/>
        </w:rPr>
        <w:t>syllabus.</w:t>
      </w:r>
    </w:p>
    <w:p w:rsidR="002B402B" w:rsidRPr="002B402B" w:rsidRDefault="002B402B">
      <w:pPr>
        <w:rPr>
          <w:sz w:val="22"/>
          <w:szCs w:val="22"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8"/>
        <w:gridCol w:w="2682"/>
        <w:gridCol w:w="1530"/>
        <w:gridCol w:w="3618"/>
        <w:gridCol w:w="1692"/>
      </w:tblGrid>
      <w:tr w:rsidR="008B5A18" w:rsidRPr="00F80685" w:rsidTr="00166523">
        <w:tc>
          <w:tcPr>
            <w:tcW w:w="918" w:type="dxa"/>
          </w:tcPr>
          <w:p w:rsidR="00615115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Project_</w:t>
            </w:r>
          </w:p>
          <w:p w:rsidR="002155DE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Code</w:t>
            </w:r>
          </w:p>
        </w:tc>
        <w:tc>
          <w:tcPr>
            <w:tcW w:w="2682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Project_Manager</w:t>
            </w:r>
            <w:proofErr w:type="spellEnd"/>
          </w:p>
        </w:tc>
        <w:tc>
          <w:tcPr>
            <w:tcW w:w="1530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Manager_Phone</w:t>
            </w:r>
            <w:proofErr w:type="spellEnd"/>
          </w:p>
        </w:tc>
        <w:tc>
          <w:tcPr>
            <w:tcW w:w="3618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Manager_Address</w:t>
            </w:r>
            <w:proofErr w:type="spellEnd"/>
          </w:p>
        </w:tc>
        <w:tc>
          <w:tcPr>
            <w:tcW w:w="1692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Project_Bid_Price</w:t>
            </w:r>
            <w:proofErr w:type="spellEnd"/>
          </w:p>
        </w:tc>
      </w:tr>
      <w:tr w:rsidR="008B5A18" w:rsidTr="00166523">
        <w:tc>
          <w:tcPr>
            <w:tcW w:w="918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21</w:t>
            </w:r>
          </w:p>
        </w:tc>
        <w:tc>
          <w:tcPr>
            <w:tcW w:w="2682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Holly B</w:t>
            </w:r>
            <w:r w:rsidR="00225545" w:rsidRPr="00F32E7C">
              <w:rPr>
                <w:sz w:val="20"/>
                <w:szCs w:val="20"/>
              </w:rPr>
              <w:t>a</w:t>
            </w:r>
            <w:r w:rsidRPr="00F32E7C">
              <w:rPr>
                <w:sz w:val="20"/>
                <w:szCs w:val="20"/>
              </w:rPr>
              <w:t xml:space="preserve"> Parker</w:t>
            </w:r>
          </w:p>
        </w:tc>
        <w:tc>
          <w:tcPr>
            <w:tcW w:w="1530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904-</w:t>
            </w:r>
            <w:r w:rsidR="00F80685" w:rsidRPr="00F32E7C">
              <w:rPr>
                <w:sz w:val="20"/>
                <w:szCs w:val="20"/>
              </w:rPr>
              <w:t>111</w:t>
            </w:r>
            <w:r w:rsidRPr="00F32E7C">
              <w:rPr>
                <w:sz w:val="20"/>
                <w:szCs w:val="20"/>
              </w:rPr>
              <w:t>-</w:t>
            </w:r>
            <w:r w:rsidR="00F80685" w:rsidRPr="00F32E7C">
              <w:rPr>
                <w:sz w:val="20"/>
                <w:szCs w:val="20"/>
              </w:rPr>
              <w:t>1111</w:t>
            </w:r>
          </w:p>
        </w:tc>
        <w:tc>
          <w:tcPr>
            <w:tcW w:w="3618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smartTag w:uri="urn:schemas-microsoft-com:office:smarttags" w:element="address">
              <w:smartTag w:uri="urn:schemas-microsoft-com:office:smarttags" w:element="Street">
                <w:r w:rsidRPr="00F32E7C">
                  <w:rPr>
                    <w:sz w:val="20"/>
                    <w:szCs w:val="20"/>
                  </w:rPr>
                  <w:t>3334 Lee Rd.</w:t>
                </w:r>
              </w:smartTag>
              <w:r w:rsidRPr="00F32E7C">
                <w:rPr>
                  <w:sz w:val="20"/>
                  <w:szCs w:val="20"/>
                </w:rPr>
                <w:t xml:space="preserve">, </w:t>
              </w:r>
              <w:smartTag w:uri="urn:schemas-microsoft-com:office:smarttags" w:element="City">
                <w:r w:rsidRPr="00F32E7C">
                  <w:rPr>
                    <w:sz w:val="20"/>
                    <w:szCs w:val="20"/>
                  </w:rPr>
                  <w:t>Gainesville</w:t>
                </w:r>
              </w:smartTag>
              <w:r w:rsidRPr="00F32E7C">
                <w:rPr>
                  <w:sz w:val="20"/>
                  <w:szCs w:val="20"/>
                </w:rPr>
                <w:t xml:space="preserve">, </w:t>
              </w:r>
              <w:smartTag w:uri="urn:schemas-microsoft-com:office:smarttags" w:element="State">
                <w:r w:rsidRPr="00F32E7C">
                  <w:rPr>
                    <w:sz w:val="20"/>
                    <w:szCs w:val="20"/>
                  </w:rPr>
                  <w:t>FL</w:t>
                </w:r>
              </w:smartTag>
              <w:r w:rsidRPr="00F32E7C">
                <w:rPr>
                  <w:sz w:val="20"/>
                  <w:szCs w:val="20"/>
                </w:rPr>
                <w:t xml:space="preserve"> </w:t>
              </w:r>
              <w:smartTag w:uri="urn:schemas-microsoft-com:office:smarttags" w:element="PostalCode">
                <w:r w:rsidRPr="00F32E7C">
                  <w:rPr>
                    <w:sz w:val="20"/>
                    <w:szCs w:val="20"/>
                  </w:rPr>
                  <w:t>37123</w:t>
                </w:r>
              </w:smartTag>
            </w:smartTag>
          </w:p>
        </w:tc>
        <w:tc>
          <w:tcPr>
            <w:tcW w:w="1692" w:type="dxa"/>
          </w:tcPr>
          <w:p w:rsidR="002155DE" w:rsidRPr="00F32E7C" w:rsidRDefault="000D3AAB" w:rsidP="00EE2974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$16,</w:t>
            </w:r>
            <w:r w:rsidR="00EE2974"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</w:t>
            </w:r>
            <w:r w:rsidR="004829D0" w:rsidRPr="00F32E7C">
              <w:rPr>
                <w:sz w:val="20"/>
                <w:szCs w:val="20"/>
              </w:rPr>
              <w:t>00</w:t>
            </w:r>
            <w:r w:rsidRPr="00F32E7C">
              <w:rPr>
                <w:sz w:val="20"/>
                <w:szCs w:val="20"/>
              </w:rPr>
              <w:t>0</w:t>
            </w:r>
          </w:p>
        </w:tc>
      </w:tr>
      <w:tr w:rsidR="008B5A18" w:rsidTr="00166523">
        <w:tc>
          <w:tcPr>
            <w:tcW w:w="918" w:type="dxa"/>
          </w:tcPr>
          <w:p w:rsidR="002155DE" w:rsidRPr="00F32E7C" w:rsidRDefault="004829D0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22</w:t>
            </w:r>
          </w:p>
        </w:tc>
        <w:tc>
          <w:tcPr>
            <w:tcW w:w="2682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Jane </w:t>
            </w:r>
            <w:proofErr w:type="spellStart"/>
            <w:r w:rsidR="00F80685" w:rsidRPr="00F32E7C">
              <w:rPr>
                <w:sz w:val="20"/>
                <w:szCs w:val="20"/>
              </w:rPr>
              <w:t>Dorts</w:t>
            </w:r>
            <w:proofErr w:type="spellEnd"/>
            <w:r w:rsidR="00F80685" w:rsidRPr="00F32E7C">
              <w:rPr>
                <w:sz w:val="20"/>
                <w:szCs w:val="20"/>
              </w:rPr>
              <w:t xml:space="preserve"> </w:t>
            </w:r>
            <w:r w:rsidRPr="00F32E7C">
              <w:rPr>
                <w:sz w:val="20"/>
                <w:szCs w:val="20"/>
              </w:rPr>
              <w:t>Grant</w:t>
            </w:r>
          </w:p>
        </w:tc>
        <w:tc>
          <w:tcPr>
            <w:tcW w:w="1530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</w:t>
            </w:r>
            <w:r w:rsidR="00F80685" w:rsidRPr="00F32E7C">
              <w:rPr>
                <w:sz w:val="20"/>
                <w:szCs w:val="20"/>
              </w:rPr>
              <w:t>222</w:t>
            </w:r>
            <w:r w:rsidRPr="00F32E7C">
              <w:rPr>
                <w:sz w:val="20"/>
                <w:szCs w:val="20"/>
              </w:rPr>
              <w:t>-</w:t>
            </w:r>
            <w:r w:rsidR="00F80685" w:rsidRPr="00F32E7C">
              <w:rPr>
                <w:sz w:val="20"/>
                <w:szCs w:val="20"/>
              </w:rPr>
              <w:t>2222</w:t>
            </w:r>
          </w:p>
        </w:tc>
        <w:tc>
          <w:tcPr>
            <w:tcW w:w="3618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smartTag w:uri="urn:schemas-microsoft-com:office:smarttags" w:element="address">
              <w:smartTag w:uri="urn:schemas-microsoft-com:office:smarttags" w:element="Street">
                <w:r w:rsidRPr="00F32E7C">
                  <w:rPr>
                    <w:sz w:val="20"/>
                    <w:szCs w:val="20"/>
                  </w:rPr>
                  <w:t>218 Clark Blvd.</w:t>
                </w:r>
              </w:smartTag>
              <w:r w:rsidRPr="00F32E7C">
                <w:rPr>
                  <w:sz w:val="20"/>
                  <w:szCs w:val="20"/>
                </w:rPr>
                <w:t xml:space="preserve">, </w:t>
              </w:r>
              <w:smartTag w:uri="urn:schemas-microsoft-com:office:smarttags" w:element="City">
                <w:r w:rsidRPr="00F32E7C">
                  <w:rPr>
                    <w:sz w:val="20"/>
                    <w:szCs w:val="20"/>
                  </w:rPr>
                  <w:t>Nashville</w:t>
                </w:r>
              </w:smartTag>
              <w:r w:rsidRPr="00F32E7C">
                <w:rPr>
                  <w:sz w:val="20"/>
                  <w:szCs w:val="20"/>
                </w:rPr>
                <w:t xml:space="preserve">, </w:t>
              </w:r>
              <w:smartTag w:uri="urn:schemas-microsoft-com:office:smarttags" w:element="State">
                <w:r w:rsidRPr="00F32E7C">
                  <w:rPr>
                    <w:sz w:val="20"/>
                    <w:szCs w:val="20"/>
                  </w:rPr>
                  <w:t>TN</w:t>
                </w:r>
              </w:smartTag>
              <w:r w:rsidRPr="00F32E7C">
                <w:rPr>
                  <w:sz w:val="20"/>
                  <w:szCs w:val="20"/>
                </w:rPr>
                <w:t xml:space="preserve"> </w:t>
              </w:r>
              <w:smartTag w:uri="urn:schemas-microsoft-com:office:smarttags" w:element="PostalCode">
                <w:r w:rsidRPr="00F32E7C">
                  <w:rPr>
                    <w:sz w:val="20"/>
                    <w:szCs w:val="20"/>
                  </w:rPr>
                  <w:t>36362</w:t>
                </w:r>
              </w:smartTag>
            </w:smartTag>
          </w:p>
        </w:tc>
        <w:tc>
          <w:tcPr>
            <w:tcW w:w="1692" w:type="dxa"/>
          </w:tcPr>
          <w:p w:rsidR="002155DE" w:rsidRPr="00F32E7C" w:rsidRDefault="002155DE" w:rsidP="00EE2974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$12,</w:t>
            </w:r>
            <w:r w:rsidR="00EE2974">
              <w:rPr>
                <w:sz w:val="20"/>
                <w:szCs w:val="20"/>
              </w:rPr>
              <w:t>0</w:t>
            </w:r>
            <w:r w:rsidRPr="00F32E7C">
              <w:rPr>
                <w:sz w:val="20"/>
                <w:szCs w:val="20"/>
              </w:rPr>
              <w:t>00,000</w:t>
            </w:r>
          </w:p>
        </w:tc>
      </w:tr>
      <w:tr w:rsidR="008B5A18" w:rsidTr="00166523">
        <w:tc>
          <w:tcPr>
            <w:tcW w:w="918" w:type="dxa"/>
          </w:tcPr>
          <w:p w:rsidR="002155DE" w:rsidRPr="00F32E7C" w:rsidRDefault="004829D0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23</w:t>
            </w:r>
          </w:p>
        </w:tc>
        <w:tc>
          <w:tcPr>
            <w:tcW w:w="2682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George </w:t>
            </w:r>
            <w:r w:rsidR="00F80685" w:rsidRPr="00F32E7C">
              <w:rPr>
                <w:sz w:val="20"/>
                <w:szCs w:val="20"/>
              </w:rPr>
              <w:t xml:space="preserve">Grant </w:t>
            </w:r>
            <w:proofErr w:type="spellStart"/>
            <w:r w:rsidRPr="00F32E7C">
              <w:rPr>
                <w:sz w:val="20"/>
                <w:szCs w:val="20"/>
              </w:rPr>
              <w:t>Dorts</w:t>
            </w:r>
            <w:proofErr w:type="spellEnd"/>
          </w:p>
        </w:tc>
        <w:tc>
          <w:tcPr>
            <w:tcW w:w="1530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</w:t>
            </w:r>
            <w:r w:rsidR="00F80685" w:rsidRPr="00F32E7C">
              <w:rPr>
                <w:sz w:val="20"/>
                <w:szCs w:val="20"/>
              </w:rPr>
              <w:t>333</w:t>
            </w:r>
            <w:r w:rsidRPr="00F32E7C">
              <w:rPr>
                <w:sz w:val="20"/>
                <w:szCs w:val="20"/>
              </w:rPr>
              <w:t>-</w:t>
            </w:r>
            <w:r w:rsidR="00F80685" w:rsidRPr="00F32E7C">
              <w:rPr>
                <w:sz w:val="20"/>
                <w:szCs w:val="20"/>
              </w:rPr>
              <w:t>3333</w:t>
            </w:r>
          </w:p>
        </w:tc>
        <w:tc>
          <w:tcPr>
            <w:tcW w:w="3618" w:type="dxa"/>
          </w:tcPr>
          <w:p w:rsidR="002155DE" w:rsidRPr="00F32E7C" w:rsidRDefault="002155DE" w:rsidP="00EE2974">
            <w:pPr>
              <w:rPr>
                <w:sz w:val="20"/>
                <w:szCs w:val="20"/>
              </w:rPr>
            </w:pPr>
            <w:smartTag w:uri="urn:schemas-microsoft-com:office:smarttags" w:element="Street">
              <w:r w:rsidRPr="00F32E7C">
                <w:rPr>
                  <w:sz w:val="20"/>
                  <w:szCs w:val="20"/>
                </w:rPr>
                <w:t xml:space="preserve">124 </w:t>
              </w:r>
              <w:r w:rsidR="00F80685" w:rsidRPr="00F32E7C">
                <w:rPr>
                  <w:sz w:val="20"/>
                  <w:szCs w:val="20"/>
                </w:rPr>
                <w:t>Nashville</w:t>
              </w:r>
              <w:r w:rsidRPr="00F32E7C">
                <w:rPr>
                  <w:sz w:val="20"/>
                  <w:szCs w:val="20"/>
                </w:rPr>
                <w:t xml:space="preserve"> Dr.</w:t>
              </w:r>
            </w:smartTag>
            <w:r w:rsidRPr="00F32E7C">
              <w:rPr>
                <w:sz w:val="20"/>
                <w:szCs w:val="20"/>
              </w:rPr>
              <w:t xml:space="preserve">, </w:t>
            </w:r>
            <w:r w:rsidR="00EE2974">
              <w:rPr>
                <w:sz w:val="20"/>
                <w:szCs w:val="20"/>
              </w:rPr>
              <w:t>Lee</w:t>
            </w:r>
            <w:r w:rsidRPr="00F32E7C">
              <w:rPr>
                <w:sz w:val="20"/>
                <w:szCs w:val="20"/>
              </w:rPr>
              <w:t>, TN 29185</w:t>
            </w:r>
          </w:p>
        </w:tc>
        <w:tc>
          <w:tcPr>
            <w:tcW w:w="1692" w:type="dxa"/>
          </w:tcPr>
          <w:p w:rsidR="002155DE" w:rsidRPr="00F32E7C" w:rsidRDefault="000D3AAB" w:rsidP="00EE2974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$32,</w:t>
            </w:r>
            <w:r w:rsidR="00EE2974"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</w:t>
            </w:r>
            <w:r w:rsidR="004829D0" w:rsidRPr="00F32E7C">
              <w:rPr>
                <w:sz w:val="20"/>
                <w:szCs w:val="20"/>
              </w:rPr>
              <w:t>00</w:t>
            </w:r>
            <w:r w:rsidRPr="00F32E7C">
              <w:rPr>
                <w:sz w:val="20"/>
                <w:szCs w:val="20"/>
              </w:rPr>
              <w:t>0</w:t>
            </w:r>
          </w:p>
        </w:tc>
      </w:tr>
      <w:tr w:rsidR="008B5A18" w:rsidTr="00166523">
        <w:tc>
          <w:tcPr>
            <w:tcW w:w="918" w:type="dxa"/>
          </w:tcPr>
          <w:p w:rsidR="002155DE" w:rsidRPr="00F32E7C" w:rsidRDefault="004829D0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24</w:t>
            </w:r>
          </w:p>
        </w:tc>
        <w:tc>
          <w:tcPr>
            <w:tcW w:w="2682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Holly B</w:t>
            </w:r>
            <w:r w:rsidR="00225545" w:rsidRPr="00F32E7C">
              <w:rPr>
                <w:sz w:val="20"/>
                <w:szCs w:val="20"/>
              </w:rPr>
              <w:t>a</w:t>
            </w:r>
            <w:r w:rsidRPr="00F32E7C">
              <w:rPr>
                <w:sz w:val="20"/>
                <w:szCs w:val="20"/>
              </w:rPr>
              <w:t xml:space="preserve"> Parker</w:t>
            </w:r>
          </w:p>
        </w:tc>
        <w:tc>
          <w:tcPr>
            <w:tcW w:w="1530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904-</w:t>
            </w:r>
            <w:r w:rsidR="00F80685" w:rsidRPr="00F32E7C">
              <w:rPr>
                <w:sz w:val="20"/>
                <w:szCs w:val="20"/>
              </w:rPr>
              <w:t>111</w:t>
            </w:r>
            <w:r w:rsidRPr="00F32E7C">
              <w:rPr>
                <w:sz w:val="20"/>
                <w:szCs w:val="20"/>
              </w:rPr>
              <w:t>-</w:t>
            </w:r>
            <w:r w:rsidR="00F80685" w:rsidRPr="00F32E7C">
              <w:rPr>
                <w:sz w:val="20"/>
                <w:szCs w:val="20"/>
              </w:rPr>
              <w:t>1111</w:t>
            </w:r>
          </w:p>
        </w:tc>
        <w:tc>
          <w:tcPr>
            <w:tcW w:w="3618" w:type="dxa"/>
          </w:tcPr>
          <w:p w:rsidR="002155DE" w:rsidRPr="00F32E7C" w:rsidRDefault="002155DE">
            <w:pPr>
              <w:rPr>
                <w:sz w:val="20"/>
                <w:szCs w:val="20"/>
              </w:rPr>
            </w:pPr>
            <w:smartTag w:uri="urn:schemas-microsoft-com:office:smarttags" w:element="address">
              <w:smartTag w:uri="urn:schemas-microsoft-com:office:smarttags" w:element="Street">
                <w:r w:rsidRPr="00F32E7C">
                  <w:rPr>
                    <w:sz w:val="20"/>
                    <w:szCs w:val="20"/>
                  </w:rPr>
                  <w:t>3334 Lee Rd.</w:t>
                </w:r>
              </w:smartTag>
              <w:r w:rsidRPr="00F32E7C">
                <w:rPr>
                  <w:sz w:val="20"/>
                  <w:szCs w:val="20"/>
                </w:rPr>
                <w:t xml:space="preserve">, </w:t>
              </w:r>
              <w:smartTag w:uri="urn:schemas-microsoft-com:office:smarttags" w:element="City">
                <w:r w:rsidRPr="00F32E7C">
                  <w:rPr>
                    <w:sz w:val="20"/>
                    <w:szCs w:val="20"/>
                  </w:rPr>
                  <w:t>Gainesville</w:t>
                </w:r>
              </w:smartTag>
              <w:r w:rsidRPr="00F32E7C">
                <w:rPr>
                  <w:sz w:val="20"/>
                  <w:szCs w:val="20"/>
                </w:rPr>
                <w:t xml:space="preserve">, </w:t>
              </w:r>
              <w:smartTag w:uri="urn:schemas-microsoft-com:office:smarttags" w:element="State">
                <w:r w:rsidRPr="00F32E7C">
                  <w:rPr>
                    <w:sz w:val="20"/>
                    <w:szCs w:val="20"/>
                  </w:rPr>
                  <w:t>FL</w:t>
                </w:r>
              </w:smartTag>
              <w:r w:rsidRPr="00F32E7C">
                <w:rPr>
                  <w:sz w:val="20"/>
                  <w:szCs w:val="20"/>
                </w:rPr>
                <w:t xml:space="preserve"> </w:t>
              </w:r>
              <w:smartTag w:uri="urn:schemas-microsoft-com:office:smarttags" w:element="PostalCode">
                <w:r w:rsidRPr="00F32E7C">
                  <w:rPr>
                    <w:sz w:val="20"/>
                    <w:szCs w:val="20"/>
                  </w:rPr>
                  <w:t>37123</w:t>
                </w:r>
              </w:smartTag>
            </w:smartTag>
          </w:p>
        </w:tc>
        <w:tc>
          <w:tcPr>
            <w:tcW w:w="1692" w:type="dxa"/>
          </w:tcPr>
          <w:p w:rsidR="002155DE" w:rsidRPr="00F32E7C" w:rsidRDefault="000D3AAB" w:rsidP="00EE2974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$21,</w:t>
            </w:r>
            <w:r w:rsidR="00EE2974"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</w:t>
            </w:r>
            <w:r w:rsidR="004829D0" w:rsidRPr="00F32E7C">
              <w:rPr>
                <w:sz w:val="20"/>
                <w:szCs w:val="20"/>
              </w:rPr>
              <w:t>000</w:t>
            </w:r>
          </w:p>
        </w:tc>
      </w:tr>
      <w:tr w:rsidR="008B5A18" w:rsidTr="00166523">
        <w:tc>
          <w:tcPr>
            <w:tcW w:w="918" w:type="dxa"/>
          </w:tcPr>
          <w:p w:rsidR="002155DE" w:rsidRPr="00F32E7C" w:rsidRDefault="004829D0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25</w:t>
            </w:r>
          </w:p>
        </w:tc>
        <w:tc>
          <w:tcPr>
            <w:tcW w:w="2682" w:type="dxa"/>
          </w:tcPr>
          <w:p w:rsidR="002155DE" w:rsidRPr="00F32E7C" w:rsidRDefault="002155DE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George </w:t>
            </w:r>
            <w:r w:rsidR="00F80685" w:rsidRPr="00F32E7C">
              <w:rPr>
                <w:sz w:val="20"/>
                <w:szCs w:val="20"/>
              </w:rPr>
              <w:t xml:space="preserve">Grant </w:t>
            </w:r>
            <w:proofErr w:type="spellStart"/>
            <w:r w:rsidRPr="00F32E7C">
              <w:rPr>
                <w:sz w:val="20"/>
                <w:szCs w:val="20"/>
              </w:rPr>
              <w:t>Dorts</w:t>
            </w:r>
            <w:proofErr w:type="spellEnd"/>
          </w:p>
        </w:tc>
        <w:tc>
          <w:tcPr>
            <w:tcW w:w="1530" w:type="dxa"/>
          </w:tcPr>
          <w:p w:rsidR="002155DE" w:rsidRPr="00F32E7C" w:rsidRDefault="002155DE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</w:t>
            </w:r>
            <w:r w:rsidR="00F80685" w:rsidRPr="00F32E7C">
              <w:rPr>
                <w:sz w:val="20"/>
                <w:szCs w:val="20"/>
              </w:rPr>
              <w:t>333</w:t>
            </w:r>
            <w:r w:rsidRPr="00F32E7C">
              <w:rPr>
                <w:sz w:val="20"/>
                <w:szCs w:val="20"/>
              </w:rPr>
              <w:t>-</w:t>
            </w:r>
            <w:r w:rsidR="00F80685" w:rsidRPr="00F32E7C">
              <w:rPr>
                <w:sz w:val="20"/>
                <w:szCs w:val="20"/>
              </w:rPr>
              <w:t>3333</w:t>
            </w:r>
          </w:p>
        </w:tc>
        <w:tc>
          <w:tcPr>
            <w:tcW w:w="3618" w:type="dxa"/>
          </w:tcPr>
          <w:p w:rsidR="002155DE" w:rsidRPr="00F32E7C" w:rsidRDefault="002155DE" w:rsidP="00166523">
            <w:pPr>
              <w:rPr>
                <w:sz w:val="20"/>
                <w:szCs w:val="20"/>
              </w:rPr>
            </w:pPr>
            <w:smartTag w:uri="urn:schemas-microsoft-com:office:smarttags" w:element="Street">
              <w:r w:rsidRPr="00F32E7C">
                <w:rPr>
                  <w:sz w:val="20"/>
                  <w:szCs w:val="20"/>
                </w:rPr>
                <w:t xml:space="preserve">124 </w:t>
              </w:r>
              <w:r w:rsidR="00F80685" w:rsidRPr="00F32E7C">
                <w:rPr>
                  <w:sz w:val="20"/>
                  <w:szCs w:val="20"/>
                </w:rPr>
                <w:t>Nashville</w:t>
              </w:r>
              <w:r w:rsidRPr="00F32E7C">
                <w:rPr>
                  <w:sz w:val="20"/>
                  <w:szCs w:val="20"/>
                </w:rPr>
                <w:t xml:space="preserve"> Dr.</w:t>
              </w:r>
            </w:smartTag>
            <w:r w:rsidRPr="00F32E7C">
              <w:rPr>
                <w:sz w:val="20"/>
                <w:szCs w:val="20"/>
              </w:rPr>
              <w:t xml:space="preserve">, </w:t>
            </w:r>
            <w:r w:rsidR="00166523">
              <w:rPr>
                <w:sz w:val="20"/>
                <w:szCs w:val="20"/>
              </w:rPr>
              <w:t>Lee</w:t>
            </w:r>
            <w:r w:rsidRPr="00F32E7C">
              <w:rPr>
                <w:sz w:val="20"/>
                <w:szCs w:val="20"/>
              </w:rPr>
              <w:t>, TN 29185</w:t>
            </w:r>
          </w:p>
        </w:tc>
        <w:tc>
          <w:tcPr>
            <w:tcW w:w="1692" w:type="dxa"/>
          </w:tcPr>
          <w:p w:rsidR="002155DE" w:rsidRPr="00F32E7C" w:rsidRDefault="002155DE" w:rsidP="00EE2974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$10,</w:t>
            </w:r>
            <w:r w:rsidR="00EE2974"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</w:t>
            </w:r>
            <w:r w:rsidR="004829D0" w:rsidRPr="00F32E7C">
              <w:rPr>
                <w:sz w:val="20"/>
                <w:szCs w:val="20"/>
              </w:rPr>
              <w:t>000</w:t>
            </w:r>
          </w:p>
        </w:tc>
      </w:tr>
      <w:tr w:rsidR="008B5A18" w:rsidTr="00166523">
        <w:tc>
          <w:tcPr>
            <w:tcW w:w="918" w:type="dxa"/>
          </w:tcPr>
          <w:p w:rsidR="002155DE" w:rsidRPr="00F32E7C" w:rsidRDefault="004829D0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26</w:t>
            </w:r>
          </w:p>
        </w:tc>
        <w:tc>
          <w:tcPr>
            <w:tcW w:w="2682" w:type="dxa"/>
          </w:tcPr>
          <w:p w:rsidR="002155DE" w:rsidRPr="00F32E7C" w:rsidRDefault="006C01D2" w:rsidP="002B4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Holly </w:t>
            </w:r>
            <w:r w:rsidR="002155DE" w:rsidRPr="00F32E7C">
              <w:rPr>
                <w:sz w:val="20"/>
                <w:szCs w:val="20"/>
              </w:rPr>
              <w:t>Parker</w:t>
            </w:r>
          </w:p>
        </w:tc>
        <w:tc>
          <w:tcPr>
            <w:tcW w:w="1530" w:type="dxa"/>
          </w:tcPr>
          <w:p w:rsidR="002155DE" w:rsidRPr="00F32E7C" w:rsidRDefault="002155DE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904-</w:t>
            </w:r>
            <w:r w:rsidR="00F80685" w:rsidRPr="00F32E7C">
              <w:rPr>
                <w:sz w:val="20"/>
                <w:szCs w:val="20"/>
              </w:rPr>
              <w:t>111</w:t>
            </w:r>
            <w:r w:rsidRPr="00F32E7C">
              <w:rPr>
                <w:sz w:val="20"/>
                <w:szCs w:val="20"/>
              </w:rPr>
              <w:t>-</w:t>
            </w:r>
            <w:r w:rsidR="00F80685" w:rsidRPr="00F32E7C">
              <w:rPr>
                <w:sz w:val="20"/>
                <w:szCs w:val="20"/>
              </w:rPr>
              <w:t>1111</w:t>
            </w:r>
          </w:p>
        </w:tc>
        <w:tc>
          <w:tcPr>
            <w:tcW w:w="3618" w:type="dxa"/>
          </w:tcPr>
          <w:p w:rsidR="002155DE" w:rsidRPr="00F32E7C" w:rsidRDefault="002155DE" w:rsidP="002B402B">
            <w:pPr>
              <w:rPr>
                <w:sz w:val="20"/>
                <w:szCs w:val="20"/>
              </w:rPr>
            </w:pPr>
            <w:smartTag w:uri="urn:schemas-microsoft-com:office:smarttags" w:element="address">
              <w:smartTag w:uri="urn:schemas-microsoft-com:office:smarttags" w:element="Street">
                <w:r w:rsidRPr="00F32E7C">
                  <w:rPr>
                    <w:sz w:val="20"/>
                    <w:szCs w:val="20"/>
                  </w:rPr>
                  <w:t>3334 Lee Rd.</w:t>
                </w:r>
              </w:smartTag>
              <w:r w:rsidRPr="00F32E7C">
                <w:rPr>
                  <w:sz w:val="20"/>
                  <w:szCs w:val="20"/>
                </w:rPr>
                <w:t xml:space="preserve">, </w:t>
              </w:r>
              <w:smartTag w:uri="urn:schemas-microsoft-com:office:smarttags" w:element="City">
                <w:r w:rsidRPr="00F32E7C">
                  <w:rPr>
                    <w:sz w:val="20"/>
                    <w:szCs w:val="20"/>
                  </w:rPr>
                  <w:t>Gainesville</w:t>
                </w:r>
              </w:smartTag>
              <w:r w:rsidRPr="00F32E7C">
                <w:rPr>
                  <w:sz w:val="20"/>
                  <w:szCs w:val="20"/>
                </w:rPr>
                <w:t xml:space="preserve">, </w:t>
              </w:r>
              <w:smartTag w:uri="urn:schemas-microsoft-com:office:smarttags" w:element="State">
                <w:r w:rsidRPr="00F32E7C">
                  <w:rPr>
                    <w:sz w:val="20"/>
                    <w:szCs w:val="20"/>
                  </w:rPr>
                  <w:t>FL</w:t>
                </w:r>
              </w:smartTag>
              <w:r w:rsidRPr="00F32E7C">
                <w:rPr>
                  <w:sz w:val="20"/>
                  <w:szCs w:val="20"/>
                </w:rPr>
                <w:t xml:space="preserve"> </w:t>
              </w:r>
              <w:smartTag w:uri="urn:schemas-microsoft-com:office:smarttags" w:element="PostalCode">
                <w:r w:rsidRPr="00F32E7C">
                  <w:rPr>
                    <w:sz w:val="20"/>
                    <w:szCs w:val="20"/>
                  </w:rPr>
                  <w:t>37123</w:t>
                </w:r>
              </w:smartTag>
            </w:smartTag>
          </w:p>
        </w:tc>
        <w:tc>
          <w:tcPr>
            <w:tcW w:w="1692" w:type="dxa"/>
          </w:tcPr>
          <w:p w:rsidR="002155DE" w:rsidRPr="00F32E7C" w:rsidRDefault="000D3AAB" w:rsidP="00EE2974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$25,</w:t>
            </w:r>
            <w:r w:rsidR="00EE2974">
              <w:rPr>
                <w:sz w:val="20"/>
                <w:szCs w:val="20"/>
              </w:rPr>
              <w:t>000</w:t>
            </w:r>
            <w:r w:rsidRPr="00F32E7C">
              <w:rPr>
                <w:sz w:val="20"/>
                <w:szCs w:val="20"/>
              </w:rPr>
              <w:t>,</w:t>
            </w:r>
            <w:r w:rsidR="004829D0" w:rsidRPr="00F32E7C">
              <w:rPr>
                <w:sz w:val="20"/>
                <w:szCs w:val="20"/>
              </w:rPr>
              <w:t>000</w:t>
            </w:r>
          </w:p>
        </w:tc>
      </w:tr>
      <w:tr w:rsidR="002155DE" w:rsidTr="00166523">
        <w:tc>
          <w:tcPr>
            <w:tcW w:w="918" w:type="dxa"/>
          </w:tcPr>
          <w:p w:rsidR="002155DE" w:rsidRPr="00F32E7C" w:rsidRDefault="004829D0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27</w:t>
            </w:r>
          </w:p>
        </w:tc>
        <w:tc>
          <w:tcPr>
            <w:tcW w:w="2682" w:type="dxa"/>
          </w:tcPr>
          <w:p w:rsidR="002155DE" w:rsidRPr="00F32E7C" w:rsidRDefault="00225545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William </w:t>
            </w:r>
            <w:proofErr w:type="spellStart"/>
            <w:r w:rsidRPr="00F32E7C">
              <w:rPr>
                <w:sz w:val="20"/>
                <w:szCs w:val="20"/>
              </w:rPr>
              <w:t>Ko</w:t>
            </w:r>
            <w:proofErr w:type="spellEnd"/>
            <w:r w:rsidRPr="00F32E7C">
              <w:rPr>
                <w:sz w:val="20"/>
                <w:szCs w:val="20"/>
              </w:rPr>
              <w:t xml:space="preserve"> Jo</w:t>
            </w:r>
            <w:r w:rsidR="002155DE" w:rsidRPr="00F32E7C">
              <w:rPr>
                <w:sz w:val="20"/>
                <w:szCs w:val="20"/>
              </w:rPr>
              <w:t xml:space="preserve"> Moor</w:t>
            </w:r>
            <w:r w:rsidR="00F80685" w:rsidRPr="00F32E7C">
              <w:rPr>
                <w:sz w:val="20"/>
                <w:szCs w:val="20"/>
              </w:rPr>
              <w:t>e</w:t>
            </w:r>
          </w:p>
        </w:tc>
        <w:tc>
          <w:tcPr>
            <w:tcW w:w="1530" w:type="dxa"/>
          </w:tcPr>
          <w:p w:rsidR="002155DE" w:rsidRPr="00F32E7C" w:rsidRDefault="002155DE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904-44</w:t>
            </w:r>
            <w:r w:rsidR="00F80685" w:rsidRPr="00F32E7C">
              <w:rPr>
                <w:sz w:val="20"/>
                <w:szCs w:val="20"/>
              </w:rPr>
              <w:t>4</w:t>
            </w:r>
            <w:r w:rsidRPr="00F32E7C">
              <w:rPr>
                <w:sz w:val="20"/>
                <w:szCs w:val="20"/>
              </w:rPr>
              <w:t>-</w:t>
            </w:r>
            <w:r w:rsidR="00F80685" w:rsidRPr="00F32E7C">
              <w:rPr>
                <w:sz w:val="20"/>
                <w:szCs w:val="20"/>
              </w:rPr>
              <w:t>4444</w:t>
            </w:r>
          </w:p>
        </w:tc>
        <w:tc>
          <w:tcPr>
            <w:tcW w:w="3618" w:type="dxa"/>
          </w:tcPr>
          <w:p w:rsidR="002155DE" w:rsidRPr="00F32E7C" w:rsidRDefault="002155DE" w:rsidP="00166523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216 </w:t>
            </w:r>
            <w:r w:rsidR="00EE2974">
              <w:rPr>
                <w:sz w:val="20"/>
                <w:szCs w:val="20"/>
              </w:rPr>
              <w:t>Santa Monica</w:t>
            </w:r>
            <w:r w:rsidR="00166523">
              <w:rPr>
                <w:sz w:val="20"/>
                <w:szCs w:val="20"/>
              </w:rPr>
              <w:t xml:space="preserve"> St.</w:t>
            </w:r>
            <w:r w:rsidRPr="00F32E7C">
              <w:rPr>
                <w:sz w:val="20"/>
                <w:szCs w:val="20"/>
              </w:rPr>
              <w:t>, Stetson, FL 30155</w:t>
            </w:r>
          </w:p>
        </w:tc>
        <w:tc>
          <w:tcPr>
            <w:tcW w:w="1692" w:type="dxa"/>
          </w:tcPr>
          <w:p w:rsidR="002155DE" w:rsidRPr="00F32E7C" w:rsidRDefault="000D3AAB" w:rsidP="00EE2974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$56,</w:t>
            </w:r>
            <w:r w:rsidR="00EE2974">
              <w:rPr>
                <w:sz w:val="20"/>
                <w:szCs w:val="20"/>
              </w:rPr>
              <w:t>00</w:t>
            </w:r>
            <w:r w:rsidRPr="00F32E7C">
              <w:rPr>
                <w:sz w:val="20"/>
                <w:szCs w:val="20"/>
              </w:rPr>
              <w:t>0,000</w:t>
            </w:r>
          </w:p>
        </w:tc>
      </w:tr>
      <w:tr w:rsidR="004F3F1A" w:rsidTr="00166523">
        <w:tc>
          <w:tcPr>
            <w:tcW w:w="918" w:type="dxa"/>
          </w:tcPr>
          <w:p w:rsidR="004F3F1A" w:rsidRPr="00F32E7C" w:rsidRDefault="004829D0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28</w:t>
            </w:r>
          </w:p>
        </w:tc>
        <w:tc>
          <w:tcPr>
            <w:tcW w:w="2682" w:type="dxa"/>
          </w:tcPr>
          <w:p w:rsidR="004F3F1A" w:rsidRPr="00F32E7C" w:rsidRDefault="00D01432" w:rsidP="002B402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142875</wp:posOffset>
                      </wp:positionV>
                      <wp:extent cx="0" cy="152400"/>
                      <wp:effectExtent l="55245" t="9525" r="59055" b="19050"/>
                      <wp:wrapNone/>
                      <wp:docPr id="13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pt,11.25pt" to="32.1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LlKAIAAEo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">
                      <v:stroke endarrow="block"/>
                    </v:line>
                  </w:pict>
                </mc:Fallback>
              </mc:AlternateContent>
            </w:r>
            <w:r w:rsidR="004F3F1A" w:rsidRPr="00F32E7C">
              <w:rPr>
                <w:sz w:val="20"/>
                <w:szCs w:val="20"/>
              </w:rPr>
              <w:t>Frank Smith</w:t>
            </w:r>
          </w:p>
        </w:tc>
        <w:tc>
          <w:tcPr>
            <w:tcW w:w="1530" w:type="dxa"/>
          </w:tcPr>
          <w:p w:rsidR="004F3F1A" w:rsidRPr="00F32E7C" w:rsidRDefault="00D01432" w:rsidP="002B402B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138430</wp:posOffset>
                      </wp:positionV>
                      <wp:extent cx="0" cy="152400"/>
                      <wp:effectExtent l="58420" t="14605" r="55880" b="13970"/>
                      <wp:wrapNone/>
                      <wp:docPr id="1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85pt,10.9pt" to="30.8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">
                      <v:stroke startarrow="block"/>
                    </v:line>
                  </w:pict>
                </mc:Fallback>
              </mc:AlternateContent>
            </w:r>
            <w:r w:rsidR="004F3F1A" w:rsidRPr="00F32E7C">
              <w:rPr>
                <w:sz w:val="20"/>
                <w:szCs w:val="20"/>
              </w:rPr>
              <w:t>904-</w:t>
            </w:r>
            <w:r w:rsidR="00F80685" w:rsidRPr="00F32E7C">
              <w:rPr>
                <w:sz w:val="20"/>
                <w:szCs w:val="20"/>
              </w:rPr>
              <w:t>555</w:t>
            </w:r>
            <w:r w:rsidR="004F3F1A" w:rsidRPr="00F32E7C">
              <w:rPr>
                <w:sz w:val="20"/>
                <w:szCs w:val="20"/>
              </w:rPr>
              <w:t>-</w:t>
            </w:r>
            <w:r w:rsidR="00F80685" w:rsidRPr="00F32E7C">
              <w:rPr>
                <w:sz w:val="20"/>
                <w:szCs w:val="20"/>
              </w:rPr>
              <w:t>5555</w:t>
            </w:r>
          </w:p>
        </w:tc>
        <w:tc>
          <w:tcPr>
            <w:tcW w:w="3618" w:type="dxa"/>
          </w:tcPr>
          <w:p w:rsidR="004F3F1A" w:rsidRPr="00F32E7C" w:rsidRDefault="00D01432" w:rsidP="002B402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142875</wp:posOffset>
                      </wp:positionV>
                      <wp:extent cx="0" cy="142875"/>
                      <wp:effectExtent l="55245" t="19050" r="59055" b="9525"/>
                      <wp:wrapNone/>
                      <wp:docPr id="1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11.25pt" to="59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">
                      <v:stroke endarrow="block"/>
                    </v:line>
                  </w:pict>
                </mc:Fallback>
              </mc:AlternateContent>
            </w:r>
            <w:smartTag w:uri="urn:schemas-microsoft-com:office:smarttags" w:element="address">
              <w:smartTag w:uri="urn:schemas-microsoft-com:office:smarttags" w:element="Street">
                <w:smartTag w:uri="urn:schemas-microsoft-com:office:smarttags" w:element="Street">
                  <w:smartTag w:uri="urn:schemas-microsoft-com:office:smarttags" w:element="address">
                    <w:r w:rsidR="004F3F1A" w:rsidRPr="00F32E7C">
                      <w:rPr>
                        <w:sz w:val="20"/>
                        <w:szCs w:val="20"/>
                      </w:rPr>
                      <w:t>1234 Main St</w:t>
                    </w:r>
                  </w:smartTag>
                </w:smartTag>
                <w:r w:rsidR="004F3F1A" w:rsidRPr="00F32E7C">
                  <w:rPr>
                    <w:sz w:val="20"/>
                    <w:szCs w:val="20"/>
                  </w:rPr>
                  <w:t>.</w:t>
                </w:r>
              </w:smartTag>
              <w:r w:rsidR="004F3F1A" w:rsidRPr="00F32E7C">
                <w:rPr>
                  <w:sz w:val="20"/>
                  <w:szCs w:val="20"/>
                </w:rPr>
                <w:t xml:space="preserve">, </w:t>
              </w:r>
              <w:smartTag w:uri="urn:schemas-microsoft-com:office:smarttags" w:element="City">
                <w:r w:rsidR="004F3F1A" w:rsidRPr="00F32E7C">
                  <w:rPr>
                    <w:sz w:val="20"/>
                    <w:szCs w:val="20"/>
                  </w:rPr>
                  <w:t>Santa Monica</w:t>
                </w:r>
              </w:smartTag>
              <w:r w:rsidR="004F3F1A" w:rsidRPr="00F32E7C">
                <w:rPr>
                  <w:sz w:val="20"/>
                  <w:szCs w:val="20"/>
                </w:rPr>
                <w:t xml:space="preserve">, </w:t>
              </w:r>
              <w:smartTag w:uri="urn:schemas-microsoft-com:office:smarttags" w:element="State">
                <w:r w:rsidR="004F3F1A" w:rsidRPr="00F32E7C">
                  <w:rPr>
                    <w:sz w:val="20"/>
                    <w:szCs w:val="20"/>
                  </w:rPr>
                  <w:t>CA</w:t>
                </w:r>
              </w:smartTag>
              <w:r w:rsidR="004F3F1A" w:rsidRPr="00F32E7C">
                <w:rPr>
                  <w:sz w:val="20"/>
                  <w:szCs w:val="20"/>
                </w:rPr>
                <w:t xml:space="preserve"> </w:t>
              </w:r>
              <w:smartTag w:uri="urn:schemas-microsoft-com:office:smarttags" w:element="PostalCode">
                <w:r w:rsidR="004F3F1A" w:rsidRPr="00F32E7C">
                  <w:rPr>
                    <w:sz w:val="20"/>
                    <w:szCs w:val="20"/>
                  </w:rPr>
                  <w:t>90405</w:t>
                </w:r>
              </w:smartTag>
            </w:smartTag>
          </w:p>
        </w:tc>
        <w:tc>
          <w:tcPr>
            <w:tcW w:w="1692" w:type="dxa"/>
          </w:tcPr>
          <w:p w:rsidR="004F3F1A" w:rsidRPr="00F32E7C" w:rsidRDefault="004829D0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     $100,000</w:t>
            </w:r>
          </w:p>
        </w:tc>
      </w:tr>
    </w:tbl>
    <w:p w:rsidR="00EA0920" w:rsidRDefault="00D01432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142875</wp:posOffset>
                </wp:positionV>
                <wp:extent cx="3019425" cy="0"/>
                <wp:effectExtent l="9525" t="9525" r="9525" b="9525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1.25pt" to="315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cjEAIAACk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"/>
            </w:pict>
          </mc:Fallback>
        </mc:AlternateContent>
      </w:r>
    </w:p>
    <w:p w:rsidR="008B5A18" w:rsidRDefault="008B5A18" w:rsidP="005C115C">
      <w:pPr>
        <w:ind w:left="360" w:hanging="360"/>
        <w:rPr>
          <w:sz w:val="22"/>
          <w:szCs w:val="22"/>
        </w:rPr>
      </w:pPr>
      <w:r w:rsidRPr="0014521D">
        <w:rPr>
          <w:sz w:val="22"/>
          <w:szCs w:val="22"/>
        </w:rPr>
        <w:t xml:space="preserve">1.  How many records </w:t>
      </w:r>
      <w:r w:rsidR="0050285D">
        <w:rPr>
          <w:sz w:val="22"/>
          <w:szCs w:val="22"/>
        </w:rPr>
        <w:t xml:space="preserve">(rows) </w:t>
      </w:r>
      <w:proofErr w:type="gramStart"/>
      <w:r w:rsidRPr="0014521D">
        <w:rPr>
          <w:sz w:val="22"/>
          <w:szCs w:val="22"/>
        </w:rPr>
        <w:t>does</w:t>
      </w:r>
      <w:proofErr w:type="gramEnd"/>
      <w:r w:rsidRPr="0014521D">
        <w:rPr>
          <w:sz w:val="22"/>
          <w:szCs w:val="22"/>
        </w:rPr>
        <w:t xml:space="preserve"> the </w:t>
      </w:r>
      <w:r w:rsidR="002B402B">
        <w:rPr>
          <w:sz w:val="22"/>
          <w:szCs w:val="22"/>
        </w:rPr>
        <w:t xml:space="preserve">above </w:t>
      </w:r>
      <w:r w:rsidRPr="0014521D">
        <w:rPr>
          <w:sz w:val="22"/>
          <w:szCs w:val="22"/>
        </w:rPr>
        <w:t xml:space="preserve">table store, and how many fields </w:t>
      </w:r>
      <w:r w:rsidR="0050285D">
        <w:rPr>
          <w:sz w:val="22"/>
          <w:szCs w:val="22"/>
        </w:rPr>
        <w:t xml:space="preserve">(columns or attributes) </w:t>
      </w:r>
      <w:r w:rsidRPr="0014521D">
        <w:rPr>
          <w:sz w:val="22"/>
          <w:szCs w:val="22"/>
        </w:rPr>
        <w:t>are in each record?</w:t>
      </w:r>
    </w:p>
    <w:p w:rsidR="00E27A5E" w:rsidRPr="0014521D" w:rsidRDefault="00E27A5E" w:rsidP="005C115C">
      <w:pPr>
        <w:ind w:left="360" w:hanging="360"/>
        <w:rPr>
          <w:sz w:val="22"/>
          <w:szCs w:val="22"/>
        </w:rPr>
      </w:pPr>
      <w:ins w:id="1" w:author="krutoy" w:date="2012-09-17T16:00:00Z">
        <w:r>
          <w:rPr>
            <w:sz w:val="22"/>
            <w:szCs w:val="22"/>
          </w:rPr>
          <w:t xml:space="preserve">Answer: 8 records / rows </w:t>
        </w:r>
      </w:ins>
      <w:ins w:id="2" w:author="krutoy" w:date="2012-09-17T16:01:00Z">
        <w:r>
          <w:rPr>
            <w:sz w:val="22"/>
            <w:szCs w:val="22"/>
          </w:rPr>
          <w:t>with</w:t>
        </w:r>
      </w:ins>
      <w:ins w:id="3" w:author="krutoy" w:date="2012-09-17T16:00:00Z">
        <w:r>
          <w:rPr>
            <w:sz w:val="22"/>
            <w:szCs w:val="22"/>
          </w:rPr>
          <w:t xml:space="preserve"> 5 fields in each record</w:t>
        </w:r>
      </w:ins>
    </w:p>
    <w:p w:rsidR="008B5A18" w:rsidRDefault="008B5A18" w:rsidP="005C115C">
      <w:pPr>
        <w:ind w:left="360" w:hanging="360"/>
        <w:rPr>
          <w:ins w:id="4" w:author="krutoy" w:date="2012-09-17T16:01:00Z"/>
          <w:sz w:val="22"/>
          <w:szCs w:val="22"/>
        </w:rPr>
      </w:pPr>
      <w:r w:rsidRPr="0014521D">
        <w:rPr>
          <w:sz w:val="22"/>
          <w:szCs w:val="22"/>
        </w:rPr>
        <w:t>2.  What problem would you encounter if you wanted to list the records in order of the manager’s last name</w:t>
      </w:r>
      <w:r w:rsidR="009C6BBC" w:rsidRPr="0014521D">
        <w:rPr>
          <w:sz w:val="22"/>
          <w:szCs w:val="22"/>
        </w:rPr>
        <w:t xml:space="preserve">, or if you sometimes wanted to omit the first name or middle </w:t>
      </w:r>
      <w:r w:rsidR="00064A9F">
        <w:rPr>
          <w:sz w:val="22"/>
          <w:szCs w:val="22"/>
        </w:rPr>
        <w:t>name</w:t>
      </w:r>
      <w:r w:rsidRPr="0014521D">
        <w:rPr>
          <w:sz w:val="22"/>
          <w:szCs w:val="22"/>
        </w:rPr>
        <w:t xml:space="preserve">?  </w:t>
      </w:r>
      <w:r w:rsidR="005C115C" w:rsidRPr="0014521D">
        <w:rPr>
          <w:sz w:val="22"/>
          <w:szCs w:val="22"/>
        </w:rPr>
        <w:t>Show the table structure of an altered table that will</w:t>
      </w:r>
      <w:r w:rsidRPr="0014521D">
        <w:rPr>
          <w:sz w:val="22"/>
          <w:szCs w:val="22"/>
        </w:rPr>
        <w:t xml:space="preserve"> correct this problem?</w:t>
      </w:r>
      <w:r w:rsidR="00864674">
        <w:rPr>
          <w:sz w:val="22"/>
          <w:szCs w:val="22"/>
        </w:rPr>
        <w:t xml:space="preserve">  </w:t>
      </w:r>
      <w:r w:rsidR="00864674" w:rsidRPr="00864674">
        <w:rPr>
          <w:sz w:val="22"/>
          <w:szCs w:val="22"/>
          <w:highlight w:val="yellow"/>
        </w:rPr>
        <w:t>Show all columns in this revised table.</w:t>
      </w:r>
    </w:p>
    <w:p w:rsidR="00E27A5E" w:rsidRDefault="00E27A5E" w:rsidP="00E27A5E">
      <w:pPr>
        <w:ind w:left="360" w:hanging="360"/>
        <w:rPr>
          <w:ins w:id="5" w:author="krutoy" w:date="2012-09-17T16:06:00Z"/>
          <w:sz w:val="22"/>
          <w:szCs w:val="22"/>
        </w:rPr>
      </w:pPr>
      <w:ins w:id="6" w:author="krutoy" w:date="2012-09-17T16:01:00Z">
        <w:r>
          <w:rPr>
            <w:sz w:val="22"/>
            <w:szCs w:val="22"/>
          </w:rPr>
          <w:t>Answer: the Pro</w:t>
        </w:r>
      </w:ins>
      <w:ins w:id="7" w:author="krutoy" w:date="2012-09-17T16:04:00Z">
        <w:r>
          <w:rPr>
            <w:sz w:val="22"/>
            <w:szCs w:val="22"/>
          </w:rPr>
          <w:t>j</w:t>
        </w:r>
      </w:ins>
      <w:ins w:id="8" w:author="krutoy" w:date="2012-09-17T16:01:00Z">
        <w:r>
          <w:rPr>
            <w:sz w:val="22"/>
            <w:szCs w:val="22"/>
          </w:rPr>
          <w:t xml:space="preserve">ect Manager </w:t>
        </w:r>
      </w:ins>
      <w:proofErr w:type="gramStart"/>
      <w:ins w:id="9" w:author="krutoy" w:date="2012-09-17T16:04:00Z">
        <w:r>
          <w:rPr>
            <w:sz w:val="22"/>
            <w:szCs w:val="22"/>
          </w:rPr>
          <w:t>field</w:t>
        </w:r>
        <w:proofErr w:type="gramEnd"/>
        <w:r>
          <w:rPr>
            <w:sz w:val="22"/>
            <w:szCs w:val="22"/>
          </w:rPr>
          <w:t xml:space="preserve"> contains a value that is the full name of a manager, thus by searching by the last name the value would be incomplete and the record would not be found.</w:t>
        </w:r>
      </w:ins>
      <w:ins w:id="10" w:author="krutoy" w:date="2012-09-17T16:05:00Z">
        <w:r>
          <w:rPr>
            <w:sz w:val="22"/>
            <w:szCs w:val="22"/>
          </w:rPr>
          <w:t xml:space="preserve"> To correct this one would have to create two more attributes or columns and divide the full </w:t>
        </w:r>
      </w:ins>
      <w:ins w:id="11" w:author="krutoy" w:date="2012-09-17T16:06:00Z">
        <w:r>
          <w:rPr>
            <w:sz w:val="22"/>
            <w:szCs w:val="22"/>
          </w:rPr>
          <w:t>name into first, middle and last name of project manager.</w:t>
        </w:r>
      </w:ins>
    </w:p>
    <w:tbl>
      <w:tblPr>
        <w:tblStyle w:val="TableGrid"/>
        <w:tblW w:w="0" w:type="auto"/>
        <w:tblInd w:w="-252" w:type="dxa"/>
        <w:tblLayout w:type="fixed"/>
        <w:tblLook w:val="04A0" w:firstRow="1" w:lastRow="0" w:firstColumn="1" w:lastColumn="0" w:noHBand="0" w:noVBand="1"/>
        <w:tblPrChange w:id="12" w:author="krutoy" w:date="2012-09-17T16:17:00Z">
          <w:tblPr>
            <w:tblStyle w:val="TableGrid"/>
            <w:tblW w:w="0" w:type="auto"/>
            <w:tblInd w:w="-252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00"/>
        <w:gridCol w:w="1440"/>
        <w:gridCol w:w="1080"/>
        <w:gridCol w:w="1170"/>
        <w:gridCol w:w="1530"/>
        <w:gridCol w:w="3780"/>
        <w:gridCol w:w="1368"/>
        <w:tblGridChange w:id="13">
          <w:tblGrid>
            <w:gridCol w:w="900"/>
            <w:gridCol w:w="1440"/>
            <w:gridCol w:w="1080"/>
            <w:gridCol w:w="1260"/>
            <w:gridCol w:w="1710"/>
            <w:gridCol w:w="3510"/>
            <w:gridCol w:w="1368"/>
          </w:tblGrid>
        </w:tblGridChange>
      </w:tblGrid>
      <w:tr w:rsidR="00EB5BA3" w:rsidTr="00EB5BA3">
        <w:trPr>
          <w:ins w:id="14" w:author="krutoy" w:date="2012-09-17T16:07:00Z"/>
        </w:trPr>
        <w:tc>
          <w:tcPr>
            <w:tcW w:w="900" w:type="dxa"/>
            <w:tcPrChange w:id="15" w:author="krutoy" w:date="2012-09-17T16:17:00Z">
              <w:tcPr>
                <w:tcW w:w="900" w:type="dxa"/>
              </w:tcPr>
            </w:tcPrChange>
          </w:tcPr>
          <w:p w:rsidR="00E27A5E" w:rsidRDefault="00E27A5E" w:rsidP="00E27A5E">
            <w:pPr>
              <w:rPr>
                <w:ins w:id="16" w:author="krutoy" w:date="2012-09-17T16:09:00Z"/>
                <w:sz w:val="22"/>
                <w:szCs w:val="22"/>
              </w:rPr>
            </w:pPr>
            <w:ins w:id="17" w:author="krutoy" w:date="2012-09-17T16:08:00Z">
              <w:r>
                <w:rPr>
                  <w:sz w:val="22"/>
                  <w:szCs w:val="22"/>
                </w:rPr>
                <w:t>Project_</w:t>
              </w:r>
            </w:ins>
          </w:p>
          <w:p w:rsidR="00E27A5E" w:rsidRDefault="00E27A5E" w:rsidP="00E27A5E">
            <w:pPr>
              <w:rPr>
                <w:ins w:id="18" w:author="krutoy" w:date="2012-09-17T16:07:00Z"/>
                <w:sz w:val="22"/>
                <w:szCs w:val="22"/>
              </w:rPr>
            </w:pPr>
            <w:ins w:id="19" w:author="krutoy" w:date="2012-09-17T16:08:00Z">
              <w:r>
                <w:rPr>
                  <w:sz w:val="22"/>
                  <w:szCs w:val="22"/>
                </w:rPr>
                <w:t>Code</w:t>
              </w:r>
            </w:ins>
          </w:p>
        </w:tc>
        <w:tc>
          <w:tcPr>
            <w:tcW w:w="1440" w:type="dxa"/>
            <w:tcPrChange w:id="20" w:author="krutoy" w:date="2012-09-17T16:17:00Z">
              <w:tcPr>
                <w:tcW w:w="1440" w:type="dxa"/>
              </w:tcPr>
            </w:tcPrChange>
          </w:tcPr>
          <w:p w:rsidR="00E27A5E" w:rsidRDefault="00E27A5E" w:rsidP="00E27A5E">
            <w:pPr>
              <w:rPr>
                <w:ins w:id="21" w:author="krutoy" w:date="2012-09-17T16:07:00Z"/>
                <w:sz w:val="22"/>
                <w:szCs w:val="22"/>
              </w:rPr>
            </w:pPr>
            <w:ins w:id="22" w:author="krutoy" w:date="2012-09-17T16:09:00Z">
              <w:r>
                <w:rPr>
                  <w:sz w:val="22"/>
                  <w:szCs w:val="22"/>
                </w:rPr>
                <w:t>Project Manager first name</w:t>
              </w:r>
            </w:ins>
          </w:p>
        </w:tc>
        <w:tc>
          <w:tcPr>
            <w:tcW w:w="1080" w:type="dxa"/>
            <w:tcPrChange w:id="23" w:author="krutoy" w:date="2012-09-17T16:17:00Z">
              <w:tcPr>
                <w:tcW w:w="1080" w:type="dxa"/>
              </w:tcPr>
            </w:tcPrChange>
          </w:tcPr>
          <w:p w:rsidR="00E27A5E" w:rsidRDefault="00EB5BA3" w:rsidP="00E27A5E">
            <w:pPr>
              <w:rPr>
                <w:ins w:id="24" w:author="krutoy" w:date="2012-09-17T16:07:00Z"/>
                <w:sz w:val="22"/>
                <w:szCs w:val="22"/>
              </w:rPr>
            </w:pPr>
            <w:ins w:id="25" w:author="krutoy" w:date="2012-09-17T16:10:00Z">
              <w:r>
                <w:rPr>
                  <w:sz w:val="22"/>
                  <w:szCs w:val="22"/>
                </w:rPr>
                <w:t>Project Manager middle</w:t>
              </w:r>
              <w:r w:rsidRPr="00EB5BA3">
                <w:rPr>
                  <w:sz w:val="22"/>
                  <w:szCs w:val="22"/>
                </w:rPr>
                <w:t xml:space="preserve"> name</w:t>
              </w:r>
            </w:ins>
          </w:p>
        </w:tc>
        <w:tc>
          <w:tcPr>
            <w:tcW w:w="1170" w:type="dxa"/>
            <w:tcPrChange w:id="26" w:author="krutoy" w:date="2012-09-17T16:17:00Z">
              <w:tcPr>
                <w:tcW w:w="1260" w:type="dxa"/>
              </w:tcPr>
            </w:tcPrChange>
          </w:tcPr>
          <w:p w:rsidR="00E27A5E" w:rsidRDefault="00EB5BA3" w:rsidP="00EB5BA3">
            <w:pPr>
              <w:rPr>
                <w:ins w:id="27" w:author="krutoy" w:date="2012-09-17T16:07:00Z"/>
                <w:sz w:val="22"/>
                <w:szCs w:val="22"/>
              </w:rPr>
            </w:pPr>
            <w:ins w:id="28" w:author="krutoy" w:date="2012-09-17T16:10:00Z">
              <w:r w:rsidRPr="00EB5BA3">
                <w:rPr>
                  <w:sz w:val="22"/>
                  <w:szCs w:val="22"/>
                </w:rPr>
                <w:t xml:space="preserve">Project Manager </w:t>
              </w:r>
              <w:r>
                <w:rPr>
                  <w:sz w:val="22"/>
                  <w:szCs w:val="22"/>
                </w:rPr>
                <w:t>last</w:t>
              </w:r>
              <w:r w:rsidRPr="00EB5BA3">
                <w:rPr>
                  <w:sz w:val="22"/>
                  <w:szCs w:val="22"/>
                </w:rPr>
                <w:t xml:space="preserve"> name</w:t>
              </w:r>
            </w:ins>
          </w:p>
        </w:tc>
        <w:tc>
          <w:tcPr>
            <w:tcW w:w="1530" w:type="dxa"/>
            <w:tcPrChange w:id="29" w:author="krutoy" w:date="2012-09-17T16:17:00Z">
              <w:tcPr>
                <w:tcW w:w="1710" w:type="dxa"/>
              </w:tcPr>
            </w:tcPrChange>
          </w:tcPr>
          <w:p w:rsidR="00E27A5E" w:rsidRDefault="00EB5BA3" w:rsidP="00E27A5E">
            <w:pPr>
              <w:rPr>
                <w:ins w:id="30" w:author="krutoy" w:date="2012-09-17T16:07:00Z"/>
                <w:sz w:val="22"/>
                <w:szCs w:val="22"/>
              </w:rPr>
            </w:pPr>
            <w:ins w:id="31" w:author="krutoy" w:date="2012-09-17T16:10:00Z">
              <w:r>
                <w:rPr>
                  <w:sz w:val="22"/>
                  <w:szCs w:val="22"/>
                </w:rPr>
                <w:t>Manager Phone</w:t>
              </w:r>
            </w:ins>
          </w:p>
        </w:tc>
        <w:tc>
          <w:tcPr>
            <w:tcW w:w="3780" w:type="dxa"/>
            <w:tcPrChange w:id="32" w:author="krutoy" w:date="2012-09-17T16:17:00Z">
              <w:tcPr>
                <w:tcW w:w="3510" w:type="dxa"/>
              </w:tcPr>
            </w:tcPrChange>
          </w:tcPr>
          <w:p w:rsidR="00E27A5E" w:rsidRDefault="00EB5BA3" w:rsidP="00E27A5E">
            <w:pPr>
              <w:rPr>
                <w:ins w:id="33" w:author="krutoy" w:date="2012-09-17T16:07:00Z"/>
                <w:sz w:val="22"/>
                <w:szCs w:val="22"/>
              </w:rPr>
            </w:pPr>
            <w:ins w:id="34" w:author="krutoy" w:date="2012-09-17T16:10:00Z">
              <w:r>
                <w:rPr>
                  <w:sz w:val="22"/>
                  <w:szCs w:val="22"/>
                </w:rPr>
                <w:t>Manager Address</w:t>
              </w:r>
            </w:ins>
          </w:p>
        </w:tc>
        <w:tc>
          <w:tcPr>
            <w:tcW w:w="1368" w:type="dxa"/>
            <w:tcPrChange w:id="35" w:author="krutoy" w:date="2012-09-17T16:17:00Z">
              <w:tcPr>
                <w:tcW w:w="1368" w:type="dxa"/>
              </w:tcPr>
            </w:tcPrChange>
          </w:tcPr>
          <w:p w:rsidR="00E27A5E" w:rsidRDefault="00EB5BA3" w:rsidP="00E27A5E">
            <w:pPr>
              <w:rPr>
                <w:ins w:id="36" w:author="krutoy" w:date="2012-09-17T16:07:00Z"/>
                <w:sz w:val="22"/>
                <w:szCs w:val="22"/>
              </w:rPr>
            </w:pPr>
            <w:ins w:id="37" w:author="krutoy" w:date="2012-09-17T16:10:00Z">
              <w:r>
                <w:rPr>
                  <w:sz w:val="22"/>
                  <w:szCs w:val="22"/>
                </w:rPr>
                <w:t>Project Bid Price</w:t>
              </w:r>
            </w:ins>
          </w:p>
        </w:tc>
      </w:tr>
      <w:tr w:rsidR="00EB5BA3" w:rsidTr="00EB5BA3">
        <w:trPr>
          <w:ins w:id="38" w:author="krutoy" w:date="2012-09-17T16:07:00Z"/>
        </w:trPr>
        <w:tc>
          <w:tcPr>
            <w:tcW w:w="900" w:type="dxa"/>
            <w:tcPrChange w:id="39" w:author="krutoy" w:date="2012-09-17T16:17:00Z">
              <w:tcPr>
                <w:tcW w:w="900" w:type="dxa"/>
              </w:tcPr>
            </w:tcPrChange>
          </w:tcPr>
          <w:p w:rsidR="00E27A5E" w:rsidRDefault="00EB5BA3" w:rsidP="00E27A5E">
            <w:pPr>
              <w:rPr>
                <w:ins w:id="40" w:author="krutoy" w:date="2012-09-17T16:07:00Z"/>
                <w:sz w:val="22"/>
                <w:szCs w:val="22"/>
              </w:rPr>
            </w:pPr>
            <w:ins w:id="41" w:author="krutoy" w:date="2012-09-17T16:10:00Z">
              <w:r>
                <w:rPr>
                  <w:sz w:val="22"/>
                  <w:szCs w:val="22"/>
                </w:rPr>
                <w:t>21</w:t>
              </w:r>
            </w:ins>
          </w:p>
        </w:tc>
        <w:tc>
          <w:tcPr>
            <w:tcW w:w="1440" w:type="dxa"/>
            <w:tcPrChange w:id="42" w:author="krutoy" w:date="2012-09-17T16:17:00Z">
              <w:tcPr>
                <w:tcW w:w="1440" w:type="dxa"/>
              </w:tcPr>
            </w:tcPrChange>
          </w:tcPr>
          <w:p w:rsidR="00E27A5E" w:rsidRDefault="00EB5BA3" w:rsidP="00E27A5E">
            <w:pPr>
              <w:rPr>
                <w:ins w:id="43" w:author="krutoy" w:date="2012-09-17T16:07:00Z"/>
                <w:sz w:val="22"/>
                <w:szCs w:val="22"/>
              </w:rPr>
            </w:pPr>
            <w:ins w:id="44" w:author="krutoy" w:date="2012-09-17T16:13:00Z">
              <w:r>
                <w:rPr>
                  <w:sz w:val="22"/>
                  <w:szCs w:val="22"/>
                </w:rPr>
                <w:t>Holly</w:t>
              </w:r>
            </w:ins>
          </w:p>
        </w:tc>
        <w:tc>
          <w:tcPr>
            <w:tcW w:w="1080" w:type="dxa"/>
            <w:tcPrChange w:id="45" w:author="krutoy" w:date="2012-09-17T16:17:00Z">
              <w:tcPr>
                <w:tcW w:w="1080" w:type="dxa"/>
              </w:tcPr>
            </w:tcPrChange>
          </w:tcPr>
          <w:p w:rsidR="00E27A5E" w:rsidRDefault="00EB5BA3" w:rsidP="00E27A5E">
            <w:pPr>
              <w:rPr>
                <w:ins w:id="46" w:author="krutoy" w:date="2012-09-17T16:07:00Z"/>
                <w:sz w:val="22"/>
                <w:szCs w:val="22"/>
              </w:rPr>
            </w:pPr>
            <w:ins w:id="47" w:author="krutoy" w:date="2012-09-17T16:12:00Z">
              <w:r>
                <w:rPr>
                  <w:sz w:val="22"/>
                  <w:szCs w:val="22"/>
                </w:rPr>
                <w:t>Ba</w:t>
              </w:r>
            </w:ins>
          </w:p>
        </w:tc>
        <w:tc>
          <w:tcPr>
            <w:tcW w:w="1170" w:type="dxa"/>
            <w:tcPrChange w:id="48" w:author="krutoy" w:date="2012-09-17T16:17:00Z">
              <w:tcPr>
                <w:tcW w:w="1260" w:type="dxa"/>
              </w:tcPr>
            </w:tcPrChange>
          </w:tcPr>
          <w:p w:rsidR="00E27A5E" w:rsidRDefault="00EB5BA3" w:rsidP="00E27A5E">
            <w:pPr>
              <w:rPr>
                <w:ins w:id="49" w:author="krutoy" w:date="2012-09-17T16:07:00Z"/>
                <w:sz w:val="22"/>
                <w:szCs w:val="22"/>
              </w:rPr>
            </w:pPr>
            <w:ins w:id="50" w:author="krutoy" w:date="2012-09-17T16:12:00Z">
              <w:r>
                <w:rPr>
                  <w:sz w:val="22"/>
                  <w:szCs w:val="22"/>
                </w:rPr>
                <w:t>Parker</w:t>
              </w:r>
            </w:ins>
          </w:p>
        </w:tc>
        <w:tc>
          <w:tcPr>
            <w:tcW w:w="1530" w:type="dxa"/>
            <w:tcPrChange w:id="51" w:author="krutoy" w:date="2012-09-17T16:17:00Z">
              <w:tcPr>
                <w:tcW w:w="1710" w:type="dxa"/>
              </w:tcPr>
            </w:tcPrChange>
          </w:tcPr>
          <w:p w:rsidR="00E27A5E" w:rsidRDefault="00EB5BA3" w:rsidP="00E27A5E">
            <w:pPr>
              <w:rPr>
                <w:ins w:id="52" w:author="krutoy" w:date="2012-09-17T16:07:00Z"/>
                <w:sz w:val="22"/>
                <w:szCs w:val="22"/>
              </w:rPr>
            </w:pPr>
            <w:ins w:id="53" w:author="krutoy" w:date="2012-09-17T16:13:00Z">
              <w:r>
                <w:rPr>
                  <w:sz w:val="22"/>
                  <w:szCs w:val="22"/>
                </w:rPr>
                <w:t>904-111-1111</w:t>
              </w:r>
            </w:ins>
          </w:p>
        </w:tc>
        <w:tc>
          <w:tcPr>
            <w:tcW w:w="3780" w:type="dxa"/>
            <w:tcPrChange w:id="54" w:author="krutoy" w:date="2012-09-17T16:17:00Z">
              <w:tcPr>
                <w:tcW w:w="3510" w:type="dxa"/>
              </w:tcPr>
            </w:tcPrChange>
          </w:tcPr>
          <w:p w:rsidR="00E27A5E" w:rsidRDefault="00EB5BA3" w:rsidP="00E27A5E">
            <w:pPr>
              <w:rPr>
                <w:ins w:id="55" w:author="krutoy" w:date="2012-09-17T16:07:00Z"/>
                <w:sz w:val="22"/>
                <w:szCs w:val="22"/>
              </w:rPr>
            </w:pPr>
            <w:ins w:id="56" w:author="krutoy" w:date="2012-09-17T16:14:00Z">
              <w:r>
                <w:rPr>
                  <w:sz w:val="22"/>
                  <w:szCs w:val="22"/>
                </w:rPr>
                <w:t>3334 Lee Rd., Gainesville, FL 37123</w:t>
              </w:r>
            </w:ins>
          </w:p>
        </w:tc>
        <w:tc>
          <w:tcPr>
            <w:tcW w:w="1368" w:type="dxa"/>
            <w:tcPrChange w:id="57" w:author="krutoy" w:date="2012-09-17T16:17:00Z">
              <w:tcPr>
                <w:tcW w:w="1368" w:type="dxa"/>
              </w:tcPr>
            </w:tcPrChange>
          </w:tcPr>
          <w:p w:rsidR="00E27A5E" w:rsidRDefault="00EB5BA3" w:rsidP="00E27A5E">
            <w:pPr>
              <w:rPr>
                <w:ins w:id="58" w:author="krutoy" w:date="2012-09-17T16:07:00Z"/>
                <w:sz w:val="22"/>
                <w:szCs w:val="22"/>
              </w:rPr>
            </w:pPr>
            <w:ins w:id="59" w:author="krutoy" w:date="2012-09-17T16:13:00Z">
              <w:r>
                <w:rPr>
                  <w:sz w:val="22"/>
                  <w:szCs w:val="22"/>
                </w:rPr>
                <w:t>$16,000,000</w:t>
              </w:r>
            </w:ins>
          </w:p>
        </w:tc>
      </w:tr>
      <w:tr w:rsidR="00EB5BA3" w:rsidTr="00EB5BA3">
        <w:trPr>
          <w:ins w:id="60" w:author="krutoy" w:date="2012-09-17T16:07:00Z"/>
        </w:trPr>
        <w:tc>
          <w:tcPr>
            <w:tcW w:w="900" w:type="dxa"/>
            <w:tcPrChange w:id="61" w:author="krutoy" w:date="2012-09-17T16:17:00Z">
              <w:tcPr>
                <w:tcW w:w="900" w:type="dxa"/>
              </w:tcPr>
            </w:tcPrChange>
          </w:tcPr>
          <w:p w:rsidR="00E27A5E" w:rsidRDefault="00EB5BA3" w:rsidP="00E27A5E">
            <w:pPr>
              <w:rPr>
                <w:ins w:id="62" w:author="krutoy" w:date="2012-09-17T16:07:00Z"/>
                <w:sz w:val="22"/>
                <w:szCs w:val="22"/>
              </w:rPr>
            </w:pPr>
            <w:ins w:id="63" w:author="krutoy" w:date="2012-09-17T16:10:00Z">
              <w:r>
                <w:rPr>
                  <w:sz w:val="22"/>
                  <w:szCs w:val="22"/>
                </w:rPr>
                <w:t>22</w:t>
              </w:r>
            </w:ins>
          </w:p>
        </w:tc>
        <w:tc>
          <w:tcPr>
            <w:tcW w:w="1440" w:type="dxa"/>
            <w:tcPrChange w:id="64" w:author="krutoy" w:date="2012-09-17T16:17:00Z">
              <w:tcPr>
                <w:tcW w:w="1440" w:type="dxa"/>
              </w:tcPr>
            </w:tcPrChange>
          </w:tcPr>
          <w:p w:rsidR="00E27A5E" w:rsidRDefault="00EB5BA3" w:rsidP="00E27A5E">
            <w:pPr>
              <w:rPr>
                <w:ins w:id="65" w:author="krutoy" w:date="2012-09-17T16:07:00Z"/>
                <w:sz w:val="22"/>
                <w:szCs w:val="22"/>
              </w:rPr>
            </w:pPr>
            <w:ins w:id="66" w:author="krutoy" w:date="2012-09-17T16:13:00Z">
              <w:r>
                <w:rPr>
                  <w:sz w:val="22"/>
                  <w:szCs w:val="22"/>
                </w:rPr>
                <w:t>Jane</w:t>
              </w:r>
            </w:ins>
          </w:p>
        </w:tc>
        <w:tc>
          <w:tcPr>
            <w:tcW w:w="1080" w:type="dxa"/>
            <w:tcPrChange w:id="67" w:author="krutoy" w:date="2012-09-17T16:17:00Z">
              <w:tcPr>
                <w:tcW w:w="1080" w:type="dxa"/>
              </w:tcPr>
            </w:tcPrChange>
          </w:tcPr>
          <w:p w:rsidR="00E27A5E" w:rsidRDefault="00EB5BA3" w:rsidP="00E27A5E">
            <w:pPr>
              <w:rPr>
                <w:ins w:id="68" w:author="krutoy" w:date="2012-09-17T16:07:00Z"/>
                <w:sz w:val="22"/>
                <w:szCs w:val="22"/>
              </w:rPr>
            </w:pPr>
            <w:proofErr w:type="spellStart"/>
            <w:ins w:id="69" w:author="krutoy" w:date="2012-09-17T16:12:00Z">
              <w:r>
                <w:rPr>
                  <w:sz w:val="22"/>
                  <w:szCs w:val="22"/>
                </w:rPr>
                <w:t>Dorts</w:t>
              </w:r>
            </w:ins>
            <w:proofErr w:type="spellEnd"/>
          </w:p>
        </w:tc>
        <w:tc>
          <w:tcPr>
            <w:tcW w:w="1170" w:type="dxa"/>
            <w:tcPrChange w:id="70" w:author="krutoy" w:date="2012-09-17T16:17:00Z">
              <w:tcPr>
                <w:tcW w:w="1260" w:type="dxa"/>
              </w:tcPr>
            </w:tcPrChange>
          </w:tcPr>
          <w:p w:rsidR="00E27A5E" w:rsidRDefault="00EB5BA3" w:rsidP="00E27A5E">
            <w:pPr>
              <w:rPr>
                <w:ins w:id="71" w:author="krutoy" w:date="2012-09-17T16:07:00Z"/>
                <w:sz w:val="22"/>
                <w:szCs w:val="22"/>
              </w:rPr>
            </w:pPr>
            <w:ins w:id="72" w:author="krutoy" w:date="2012-09-17T16:12:00Z">
              <w:r>
                <w:rPr>
                  <w:sz w:val="22"/>
                  <w:szCs w:val="22"/>
                </w:rPr>
                <w:t>Grant</w:t>
              </w:r>
            </w:ins>
          </w:p>
        </w:tc>
        <w:tc>
          <w:tcPr>
            <w:tcW w:w="1530" w:type="dxa"/>
            <w:tcPrChange w:id="73" w:author="krutoy" w:date="2012-09-17T16:17:00Z">
              <w:tcPr>
                <w:tcW w:w="1710" w:type="dxa"/>
              </w:tcPr>
            </w:tcPrChange>
          </w:tcPr>
          <w:p w:rsidR="00E27A5E" w:rsidRDefault="00EB5BA3" w:rsidP="00E27A5E">
            <w:pPr>
              <w:rPr>
                <w:ins w:id="74" w:author="krutoy" w:date="2012-09-17T16:07:00Z"/>
                <w:sz w:val="22"/>
                <w:szCs w:val="22"/>
              </w:rPr>
            </w:pPr>
            <w:ins w:id="75" w:author="krutoy" w:date="2012-09-17T16:15:00Z">
              <w:r>
                <w:rPr>
                  <w:sz w:val="22"/>
                  <w:szCs w:val="22"/>
                </w:rPr>
                <w:t>615-222-2222</w:t>
              </w:r>
            </w:ins>
          </w:p>
        </w:tc>
        <w:tc>
          <w:tcPr>
            <w:tcW w:w="3780" w:type="dxa"/>
            <w:tcPrChange w:id="76" w:author="krutoy" w:date="2012-09-17T16:17:00Z">
              <w:tcPr>
                <w:tcW w:w="3510" w:type="dxa"/>
              </w:tcPr>
            </w:tcPrChange>
          </w:tcPr>
          <w:p w:rsidR="00E27A5E" w:rsidRDefault="00EB5BA3" w:rsidP="00E27A5E">
            <w:pPr>
              <w:rPr>
                <w:ins w:id="77" w:author="krutoy" w:date="2012-09-17T16:07:00Z"/>
                <w:sz w:val="22"/>
                <w:szCs w:val="22"/>
              </w:rPr>
            </w:pPr>
            <w:smartTag w:uri="urn:schemas-microsoft-com:office:smarttags" w:element="address">
              <w:smartTag w:uri="urn:schemas-microsoft-com:office:smarttags" w:element="Street">
                <w:ins w:id="78" w:author="krutoy" w:date="2012-09-17T16:18:00Z">
                  <w:r w:rsidRPr="00F32E7C">
                    <w:rPr>
                      <w:sz w:val="20"/>
                      <w:szCs w:val="20"/>
                    </w:rPr>
                    <w:t>218 Clark Blvd.</w:t>
                  </w:r>
                </w:ins>
              </w:smartTag>
              <w:ins w:id="79" w:author="krutoy" w:date="2012-09-17T16:18:00Z">
                <w:r w:rsidRPr="00F32E7C">
                  <w:rPr>
                    <w:sz w:val="20"/>
                    <w:szCs w:val="20"/>
                  </w:rPr>
                  <w:t xml:space="preserve">, </w:t>
                </w:r>
                <w:smartTag w:uri="urn:schemas-microsoft-com:office:smarttags" w:element="City">
                  <w:r w:rsidRPr="00F32E7C">
                    <w:rPr>
                      <w:sz w:val="20"/>
                      <w:szCs w:val="20"/>
                    </w:rPr>
                    <w:t>Nashville</w:t>
                  </w:r>
                </w:smartTag>
                <w:r w:rsidRPr="00F32E7C">
                  <w:rPr>
                    <w:sz w:val="20"/>
                    <w:szCs w:val="20"/>
                  </w:rPr>
                  <w:t xml:space="preserve">, </w:t>
                </w:r>
                <w:smartTag w:uri="urn:schemas-microsoft-com:office:smarttags" w:element="State">
                  <w:r w:rsidRPr="00F32E7C">
                    <w:rPr>
                      <w:sz w:val="20"/>
                      <w:szCs w:val="20"/>
                    </w:rPr>
                    <w:t>TN</w:t>
                  </w:r>
                </w:smartTag>
                <w:r w:rsidRPr="00F32E7C">
                  <w:rPr>
                    <w:sz w:val="20"/>
                    <w:szCs w:val="20"/>
                  </w:rPr>
                  <w:t xml:space="preserve"> </w:t>
                </w:r>
                <w:smartTag w:uri="urn:schemas-microsoft-com:office:smarttags" w:element="PostalCode">
                  <w:r w:rsidRPr="00F32E7C">
                    <w:rPr>
                      <w:sz w:val="20"/>
                      <w:szCs w:val="20"/>
                    </w:rPr>
                    <w:t>36362</w:t>
                  </w:r>
                </w:smartTag>
              </w:ins>
            </w:smartTag>
          </w:p>
        </w:tc>
        <w:tc>
          <w:tcPr>
            <w:tcW w:w="1368" w:type="dxa"/>
            <w:tcPrChange w:id="80" w:author="krutoy" w:date="2012-09-17T16:17:00Z">
              <w:tcPr>
                <w:tcW w:w="1368" w:type="dxa"/>
              </w:tcPr>
            </w:tcPrChange>
          </w:tcPr>
          <w:p w:rsidR="00E27A5E" w:rsidRDefault="00EB5BA3" w:rsidP="00E27A5E">
            <w:pPr>
              <w:rPr>
                <w:ins w:id="81" w:author="krutoy" w:date="2012-09-17T16:07:00Z"/>
                <w:sz w:val="22"/>
                <w:szCs w:val="22"/>
              </w:rPr>
            </w:pPr>
            <w:ins w:id="82" w:author="krutoy" w:date="2012-09-17T16:19:00Z">
              <w:r>
                <w:rPr>
                  <w:sz w:val="22"/>
                  <w:szCs w:val="22"/>
                </w:rPr>
                <w:t>$12,000,000</w:t>
              </w:r>
            </w:ins>
          </w:p>
        </w:tc>
      </w:tr>
      <w:tr w:rsidR="00EB5BA3" w:rsidTr="00EB5BA3">
        <w:trPr>
          <w:ins w:id="83" w:author="krutoy" w:date="2012-09-17T16:07:00Z"/>
        </w:trPr>
        <w:tc>
          <w:tcPr>
            <w:tcW w:w="900" w:type="dxa"/>
            <w:tcPrChange w:id="84" w:author="krutoy" w:date="2012-09-17T16:17:00Z">
              <w:tcPr>
                <w:tcW w:w="900" w:type="dxa"/>
              </w:tcPr>
            </w:tcPrChange>
          </w:tcPr>
          <w:p w:rsidR="00EB5BA3" w:rsidRDefault="00EB5BA3" w:rsidP="00E27A5E">
            <w:pPr>
              <w:rPr>
                <w:ins w:id="85" w:author="krutoy" w:date="2012-09-17T16:07:00Z"/>
                <w:sz w:val="22"/>
                <w:szCs w:val="22"/>
              </w:rPr>
            </w:pPr>
            <w:ins w:id="86" w:author="krutoy" w:date="2012-09-17T16:11:00Z">
              <w:r>
                <w:rPr>
                  <w:sz w:val="22"/>
                  <w:szCs w:val="22"/>
                </w:rPr>
                <w:t>23</w:t>
              </w:r>
            </w:ins>
          </w:p>
        </w:tc>
        <w:tc>
          <w:tcPr>
            <w:tcW w:w="1440" w:type="dxa"/>
            <w:tcPrChange w:id="87" w:author="krutoy" w:date="2012-09-17T16:17:00Z">
              <w:tcPr>
                <w:tcW w:w="1440" w:type="dxa"/>
              </w:tcPr>
            </w:tcPrChange>
          </w:tcPr>
          <w:p w:rsidR="00EB5BA3" w:rsidRDefault="00EB5BA3" w:rsidP="00E27A5E">
            <w:pPr>
              <w:rPr>
                <w:ins w:id="88" w:author="krutoy" w:date="2012-09-17T16:07:00Z"/>
                <w:sz w:val="22"/>
                <w:szCs w:val="22"/>
              </w:rPr>
            </w:pPr>
            <w:ins w:id="89" w:author="krutoy" w:date="2012-09-17T16:13:00Z">
              <w:r>
                <w:rPr>
                  <w:sz w:val="22"/>
                  <w:szCs w:val="22"/>
                </w:rPr>
                <w:t>George</w:t>
              </w:r>
            </w:ins>
          </w:p>
        </w:tc>
        <w:tc>
          <w:tcPr>
            <w:tcW w:w="1080" w:type="dxa"/>
            <w:tcPrChange w:id="90" w:author="krutoy" w:date="2012-09-17T16:17:00Z">
              <w:tcPr>
                <w:tcW w:w="1080" w:type="dxa"/>
              </w:tcPr>
            </w:tcPrChange>
          </w:tcPr>
          <w:p w:rsidR="00EB5BA3" w:rsidRDefault="00EB5BA3" w:rsidP="00E27A5E">
            <w:pPr>
              <w:rPr>
                <w:ins w:id="91" w:author="krutoy" w:date="2012-09-17T16:07:00Z"/>
                <w:sz w:val="22"/>
                <w:szCs w:val="22"/>
              </w:rPr>
            </w:pPr>
            <w:ins w:id="92" w:author="krutoy" w:date="2012-09-17T16:12:00Z">
              <w:r>
                <w:rPr>
                  <w:sz w:val="22"/>
                  <w:szCs w:val="22"/>
                </w:rPr>
                <w:t>Grant</w:t>
              </w:r>
            </w:ins>
          </w:p>
        </w:tc>
        <w:tc>
          <w:tcPr>
            <w:tcW w:w="1170" w:type="dxa"/>
            <w:tcPrChange w:id="93" w:author="krutoy" w:date="2012-09-17T16:17:00Z">
              <w:tcPr>
                <w:tcW w:w="1260" w:type="dxa"/>
              </w:tcPr>
            </w:tcPrChange>
          </w:tcPr>
          <w:p w:rsidR="00EB5BA3" w:rsidRDefault="00EB5BA3" w:rsidP="00E27A5E">
            <w:pPr>
              <w:rPr>
                <w:ins w:id="94" w:author="krutoy" w:date="2012-09-17T16:07:00Z"/>
                <w:sz w:val="22"/>
                <w:szCs w:val="22"/>
              </w:rPr>
            </w:pPr>
            <w:proofErr w:type="spellStart"/>
            <w:ins w:id="95" w:author="krutoy" w:date="2012-09-17T16:12:00Z">
              <w:r>
                <w:rPr>
                  <w:sz w:val="22"/>
                  <w:szCs w:val="22"/>
                </w:rPr>
                <w:t>Dorts</w:t>
              </w:r>
            </w:ins>
            <w:proofErr w:type="spellEnd"/>
          </w:p>
        </w:tc>
        <w:tc>
          <w:tcPr>
            <w:tcW w:w="1530" w:type="dxa"/>
            <w:tcPrChange w:id="96" w:author="krutoy" w:date="2012-09-17T16:17:00Z">
              <w:tcPr>
                <w:tcW w:w="1710" w:type="dxa"/>
              </w:tcPr>
            </w:tcPrChange>
          </w:tcPr>
          <w:p w:rsidR="00EB5BA3" w:rsidRDefault="00EB5BA3" w:rsidP="00E27A5E">
            <w:pPr>
              <w:rPr>
                <w:ins w:id="97" w:author="krutoy" w:date="2012-09-17T16:07:00Z"/>
                <w:sz w:val="22"/>
                <w:szCs w:val="22"/>
              </w:rPr>
            </w:pPr>
            <w:ins w:id="98" w:author="krutoy" w:date="2012-09-17T16:15:00Z">
              <w:r>
                <w:rPr>
                  <w:sz w:val="22"/>
                  <w:szCs w:val="22"/>
                </w:rPr>
                <w:t>615-333-3333</w:t>
              </w:r>
            </w:ins>
          </w:p>
        </w:tc>
        <w:tc>
          <w:tcPr>
            <w:tcW w:w="3780" w:type="dxa"/>
            <w:tcPrChange w:id="99" w:author="krutoy" w:date="2012-09-17T16:17:00Z">
              <w:tcPr>
                <w:tcW w:w="3510" w:type="dxa"/>
              </w:tcPr>
            </w:tcPrChange>
          </w:tcPr>
          <w:p w:rsidR="00EB5BA3" w:rsidRDefault="00EB5BA3" w:rsidP="00E27A5E">
            <w:pPr>
              <w:rPr>
                <w:ins w:id="100" w:author="krutoy" w:date="2012-09-17T16:07:00Z"/>
                <w:sz w:val="22"/>
                <w:szCs w:val="22"/>
              </w:rPr>
            </w:pPr>
            <w:smartTag w:uri="urn:schemas-microsoft-com:office:smarttags" w:element="Street">
              <w:ins w:id="101" w:author="krutoy" w:date="2012-09-17T16:18:00Z">
                <w:r w:rsidRPr="00F32E7C">
                  <w:rPr>
                    <w:sz w:val="20"/>
                    <w:szCs w:val="20"/>
                  </w:rPr>
                  <w:t>124 Nashville Dr.</w:t>
                </w:r>
              </w:ins>
            </w:smartTag>
            <w:ins w:id="102" w:author="krutoy" w:date="2012-09-17T16:18:00Z">
              <w:r w:rsidRPr="00F32E7C">
                <w:rPr>
                  <w:sz w:val="20"/>
                  <w:szCs w:val="20"/>
                </w:rPr>
                <w:t xml:space="preserve">, </w:t>
              </w:r>
              <w:r>
                <w:rPr>
                  <w:sz w:val="20"/>
                  <w:szCs w:val="20"/>
                </w:rPr>
                <w:t>Lee</w:t>
              </w:r>
              <w:r w:rsidRPr="00F32E7C">
                <w:rPr>
                  <w:sz w:val="20"/>
                  <w:szCs w:val="20"/>
                </w:rPr>
                <w:t>, TN 29185</w:t>
              </w:r>
            </w:ins>
          </w:p>
        </w:tc>
        <w:tc>
          <w:tcPr>
            <w:tcW w:w="1368" w:type="dxa"/>
            <w:tcPrChange w:id="103" w:author="krutoy" w:date="2012-09-17T16:17:00Z">
              <w:tcPr>
                <w:tcW w:w="1368" w:type="dxa"/>
              </w:tcPr>
            </w:tcPrChange>
          </w:tcPr>
          <w:p w:rsidR="00EB5BA3" w:rsidRDefault="00EB5BA3" w:rsidP="00E27A5E">
            <w:pPr>
              <w:rPr>
                <w:ins w:id="104" w:author="krutoy" w:date="2012-09-17T16:07:00Z"/>
                <w:sz w:val="22"/>
                <w:szCs w:val="22"/>
              </w:rPr>
            </w:pPr>
            <w:ins w:id="105" w:author="krutoy" w:date="2012-09-17T16:19:00Z">
              <w:r>
                <w:rPr>
                  <w:sz w:val="22"/>
                  <w:szCs w:val="22"/>
                </w:rPr>
                <w:t>$32,000,000</w:t>
              </w:r>
            </w:ins>
          </w:p>
        </w:tc>
      </w:tr>
      <w:tr w:rsidR="00EB5BA3" w:rsidTr="00EB5BA3">
        <w:trPr>
          <w:ins w:id="106" w:author="krutoy" w:date="2012-09-17T16:07:00Z"/>
        </w:trPr>
        <w:tc>
          <w:tcPr>
            <w:tcW w:w="900" w:type="dxa"/>
            <w:tcPrChange w:id="107" w:author="krutoy" w:date="2012-09-17T16:17:00Z">
              <w:tcPr>
                <w:tcW w:w="900" w:type="dxa"/>
              </w:tcPr>
            </w:tcPrChange>
          </w:tcPr>
          <w:p w:rsidR="00EB5BA3" w:rsidRDefault="00EB5BA3" w:rsidP="00E27A5E">
            <w:pPr>
              <w:rPr>
                <w:ins w:id="108" w:author="krutoy" w:date="2012-09-17T16:07:00Z"/>
                <w:sz w:val="22"/>
                <w:szCs w:val="22"/>
              </w:rPr>
            </w:pPr>
            <w:ins w:id="109" w:author="krutoy" w:date="2012-09-17T16:11:00Z">
              <w:r>
                <w:rPr>
                  <w:sz w:val="22"/>
                  <w:szCs w:val="22"/>
                </w:rPr>
                <w:t>24</w:t>
              </w:r>
            </w:ins>
          </w:p>
        </w:tc>
        <w:tc>
          <w:tcPr>
            <w:tcW w:w="1440" w:type="dxa"/>
            <w:tcPrChange w:id="110" w:author="krutoy" w:date="2012-09-17T16:17:00Z">
              <w:tcPr>
                <w:tcW w:w="1440" w:type="dxa"/>
              </w:tcPr>
            </w:tcPrChange>
          </w:tcPr>
          <w:p w:rsidR="00EB5BA3" w:rsidRDefault="00EB5BA3" w:rsidP="00E27A5E">
            <w:pPr>
              <w:rPr>
                <w:ins w:id="111" w:author="krutoy" w:date="2012-09-17T16:07:00Z"/>
                <w:sz w:val="22"/>
                <w:szCs w:val="22"/>
              </w:rPr>
            </w:pPr>
            <w:ins w:id="112" w:author="krutoy" w:date="2012-09-17T16:13:00Z">
              <w:r>
                <w:rPr>
                  <w:sz w:val="22"/>
                  <w:szCs w:val="22"/>
                </w:rPr>
                <w:t>Holly</w:t>
              </w:r>
            </w:ins>
          </w:p>
        </w:tc>
        <w:tc>
          <w:tcPr>
            <w:tcW w:w="1080" w:type="dxa"/>
            <w:tcPrChange w:id="113" w:author="krutoy" w:date="2012-09-17T16:17:00Z">
              <w:tcPr>
                <w:tcW w:w="1080" w:type="dxa"/>
              </w:tcPr>
            </w:tcPrChange>
          </w:tcPr>
          <w:p w:rsidR="00EB5BA3" w:rsidRDefault="00EB5BA3" w:rsidP="00E27A5E">
            <w:pPr>
              <w:rPr>
                <w:ins w:id="114" w:author="krutoy" w:date="2012-09-17T16:07:00Z"/>
                <w:sz w:val="22"/>
                <w:szCs w:val="22"/>
              </w:rPr>
            </w:pPr>
            <w:ins w:id="115" w:author="krutoy" w:date="2012-09-17T16:12:00Z">
              <w:r>
                <w:rPr>
                  <w:sz w:val="22"/>
                  <w:szCs w:val="22"/>
                </w:rPr>
                <w:t>Ba</w:t>
              </w:r>
            </w:ins>
          </w:p>
        </w:tc>
        <w:tc>
          <w:tcPr>
            <w:tcW w:w="1170" w:type="dxa"/>
            <w:tcPrChange w:id="116" w:author="krutoy" w:date="2012-09-17T16:17:00Z">
              <w:tcPr>
                <w:tcW w:w="1260" w:type="dxa"/>
              </w:tcPr>
            </w:tcPrChange>
          </w:tcPr>
          <w:p w:rsidR="00EB5BA3" w:rsidRDefault="00EB5BA3" w:rsidP="00E27A5E">
            <w:pPr>
              <w:rPr>
                <w:ins w:id="117" w:author="krutoy" w:date="2012-09-17T16:07:00Z"/>
                <w:sz w:val="22"/>
                <w:szCs w:val="22"/>
              </w:rPr>
            </w:pPr>
            <w:ins w:id="118" w:author="krutoy" w:date="2012-09-17T16:11:00Z">
              <w:r>
                <w:rPr>
                  <w:sz w:val="22"/>
                  <w:szCs w:val="22"/>
                </w:rPr>
                <w:t>Parker</w:t>
              </w:r>
            </w:ins>
          </w:p>
        </w:tc>
        <w:tc>
          <w:tcPr>
            <w:tcW w:w="1530" w:type="dxa"/>
            <w:tcPrChange w:id="119" w:author="krutoy" w:date="2012-09-17T16:17:00Z">
              <w:tcPr>
                <w:tcW w:w="1710" w:type="dxa"/>
              </w:tcPr>
            </w:tcPrChange>
          </w:tcPr>
          <w:p w:rsidR="00EB5BA3" w:rsidRDefault="00EB5BA3" w:rsidP="00E27A5E">
            <w:pPr>
              <w:rPr>
                <w:ins w:id="120" w:author="krutoy" w:date="2012-09-17T16:07:00Z"/>
                <w:sz w:val="22"/>
                <w:szCs w:val="22"/>
              </w:rPr>
            </w:pPr>
            <w:ins w:id="121" w:author="krutoy" w:date="2012-09-17T16:16:00Z">
              <w:r>
                <w:rPr>
                  <w:sz w:val="22"/>
                  <w:szCs w:val="22"/>
                </w:rPr>
                <w:t>904-111-1111</w:t>
              </w:r>
            </w:ins>
          </w:p>
        </w:tc>
        <w:tc>
          <w:tcPr>
            <w:tcW w:w="3780" w:type="dxa"/>
            <w:tcPrChange w:id="122" w:author="krutoy" w:date="2012-09-17T16:17:00Z">
              <w:tcPr>
                <w:tcW w:w="3510" w:type="dxa"/>
              </w:tcPr>
            </w:tcPrChange>
          </w:tcPr>
          <w:p w:rsidR="00EB5BA3" w:rsidRDefault="00EB5BA3" w:rsidP="00E27A5E">
            <w:pPr>
              <w:rPr>
                <w:ins w:id="123" w:author="krutoy" w:date="2012-09-17T16:07:00Z"/>
                <w:sz w:val="22"/>
                <w:szCs w:val="22"/>
              </w:rPr>
            </w:pPr>
            <w:smartTag w:uri="urn:schemas-microsoft-com:office:smarttags" w:element="address">
              <w:smartTag w:uri="urn:schemas-microsoft-com:office:smarttags" w:element="Street">
                <w:ins w:id="124" w:author="krutoy" w:date="2012-09-17T16:18:00Z">
                  <w:r w:rsidRPr="00F32E7C">
                    <w:rPr>
                      <w:sz w:val="20"/>
                      <w:szCs w:val="20"/>
                    </w:rPr>
                    <w:t>3334 Lee Rd.</w:t>
                  </w:r>
                </w:ins>
              </w:smartTag>
              <w:ins w:id="125" w:author="krutoy" w:date="2012-09-17T16:18:00Z">
                <w:r w:rsidRPr="00F32E7C">
                  <w:rPr>
                    <w:sz w:val="20"/>
                    <w:szCs w:val="20"/>
                  </w:rPr>
                  <w:t xml:space="preserve">, </w:t>
                </w:r>
                <w:smartTag w:uri="urn:schemas-microsoft-com:office:smarttags" w:element="City">
                  <w:r w:rsidRPr="00F32E7C">
                    <w:rPr>
                      <w:sz w:val="20"/>
                      <w:szCs w:val="20"/>
                    </w:rPr>
                    <w:t>Gainesville</w:t>
                  </w:r>
                </w:smartTag>
                <w:r w:rsidRPr="00F32E7C">
                  <w:rPr>
                    <w:sz w:val="20"/>
                    <w:szCs w:val="20"/>
                  </w:rPr>
                  <w:t xml:space="preserve">, </w:t>
                </w:r>
                <w:smartTag w:uri="urn:schemas-microsoft-com:office:smarttags" w:element="State">
                  <w:r w:rsidRPr="00F32E7C">
                    <w:rPr>
                      <w:sz w:val="20"/>
                      <w:szCs w:val="20"/>
                    </w:rPr>
                    <w:t>FL</w:t>
                  </w:r>
                </w:smartTag>
                <w:r w:rsidRPr="00F32E7C">
                  <w:rPr>
                    <w:sz w:val="20"/>
                    <w:szCs w:val="20"/>
                  </w:rPr>
                  <w:t xml:space="preserve"> </w:t>
                </w:r>
                <w:smartTag w:uri="urn:schemas-microsoft-com:office:smarttags" w:element="PostalCode">
                  <w:r w:rsidRPr="00F32E7C">
                    <w:rPr>
                      <w:sz w:val="20"/>
                      <w:szCs w:val="20"/>
                    </w:rPr>
                    <w:t>37123</w:t>
                  </w:r>
                </w:smartTag>
              </w:ins>
            </w:smartTag>
          </w:p>
        </w:tc>
        <w:tc>
          <w:tcPr>
            <w:tcW w:w="1368" w:type="dxa"/>
            <w:tcPrChange w:id="126" w:author="krutoy" w:date="2012-09-17T16:17:00Z">
              <w:tcPr>
                <w:tcW w:w="1368" w:type="dxa"/>
              </w:tcPr>
            </w:tcPrChange>
          </w:tcPr>
          <w:p w:rsidR="00EB5BA3" w:rsidRDefault="00EB5BA3" w:rsidP="00E27A5E">
            <w:pPr>
              <w:rPr>
                <w:ins w:id="127" w:author="krutoy" w:date="2012-09-17T16:07:00Z"/>
                <w:sz w:val="22"/>
                <w:szCs w:val="22"/>
              </w:rPr>
            </w:pPr>
            <w:ins w:id="128" w:author="krutoy" w:date="2012-09-17T16:19:00Z">
              <w:r>
                <w:rPr>
                  <w:sz w:val="22"/>
                  <w:szCs w:val="22"/>
                </w:rPr>
                <w:t>$21,000,000</w:t>
              </w:r>
            </w:ins>
          </w:p>
        </w:tc>
      </w:tr>
      <w:tr w:rsidR="00EB5BA3" w:rsidTr="00EB5BA3">
        <w:trPr>
          <w:ins w:id="129" w:author="krutoy" w:date="2012-09-17T16:07:00Z"/>
        </w:trPr>
        <w:tc>
          <w:tcPr>
            <w:tcW w:w="900" w:type="dxa"/>
            <w:tcPrChange w:id="130" w:author="krutoy" w:date="2012-09-17T16:17:00Z">
              <w:tcPr>
                <w:tcW w:w="900" w:type="dxa"/>
              </w:tcPr>
            </w:tcPrChange>
          </w:tcPr>
          <w:p w:rsidR="00EB5BA3" w:rsidRDefault="00EB5BA3" w:rsidP="00E27A5E">
            <w:pPr>
              <w:rPr>
                <w:ins w:id="131" w:author="krutoy" w:date="2012-09-17T16:07:00Z"/>
                <w:sz w:val="22"/>
                <w:szCs w:val="22"/>
              </w:rPr>
            </w:pPr>
            <w:ins w:id="132" w:author="krutoy" w:date="2012-09-17T16:11:00Z">
              <w:r>
                <w:rPr>
                  <w:sz w:val="22"/>
                  <w:szCs w:val="22"/>
                </w:rPr>
                <w:t>25</w:t>
              </w:r>
            </w:ins>
          </w:p>
        </w:tc>
        <w:tc>
          <w:tcPr>
            <w:tcW w:w="1440" w:type="dxa"/>
            <w:tcPrChange w:id="133" w:author="krutoy" w:date="2012-09-17T16:17:00Z">
              <w:tcPr>
                <w:tcW w:w="1440" w:type="dxa"/>
              </w:tcPr>
            </w:tcPrChange>
          </w:tcPr>
          <w:p w:rsidR="00EB5BA3" w:rsidRDefault="00EB5BA3" w:rsidP="00E27A5E">
            <w:pPr>
              <w:rPr>
                <w:ins w:id="134" w:author="krutoy" w:date="2012-09-17T16:07:00Z"/>
                <w:sz w:val="22"/>
                <w:szCs w:val="22"/>
              </w:rPr>
            </w:pPr>
            <w:ins w:id="135" w:author="krutoy" w:date="2012-09-17T16:12:00Z">
              <w:r>
                <w:rPr>
                  <w:sz w:val="22"/>
                  <w:szCs w:val="22"/>
                </w:rPr>
                <w:t>George</w:t>
              </w:r>
            </w:ins>
          </w:p>
        </w:tc>
        <w:tc>
          <w:tcPr>
            <w:tcW w:w="1080" w:type="dxa"/>
            <w:tcPrChange w:id="136" w:author="krutoy" w:date="2012-09-17T16:17:00Z">
              <w:tcPr>
                <w:tcW w:w="1080" w:type="dxa"/>
              </w:tcPr>
            </w:tcPrChange>
          </w:tcPr>
          <w:p w:rsidR="00EB5BA3" w:rsidRDefault="00EB5BA3" w:rsidP="00E27A5E">
            <w:pPr>
              <w:rPr>
                <w:ins w:id="137" w:author="krutoy" w:date="2012-09-17T16:07:00Z"/>
                <w:sz w:val="22"/>
                <w:szCs w:val="22"/>
              </w:rPr>
            </w:pPr>
            <w:ins w:id="138" w:author="krutoy" w:date="2012-09-17T16:12:00Z">
              <w:r>
                <w:rPr>
                  <w:sz w:val="22"/>
                  <w:szCs w:val="22"/>
                </w:rPr>
                <w:t>Grant</w:t>
              </w:r>
            </w:ins>
          </w:p>
        </w:tc>
        <w:tc>
          <w:tcPr>
            <w:tcW w:w="1170" w:type="dxa"/>
            <w:tcPrChange w:id="139" w:author="krutoy" w:date="2012-09-17T16:17:00Z">
              <w:tcPr>
                <w:tcW w:w="1260" w:type="dxa"/>
              </w:tcPr>
            </w:tcPrChange>
          </w:tcPr>
          <w:p w:rsidR="00EB5BA3" w:rsidRDefault="00EB5BA3" w:rsidP="00E27A5E">
            <w:pPr>
              <w:rPr>
                <w:ins w:id="140" w:author="krutoy" w:date="2012-09-17T16:07:00Z"/>
                <w:sz w:val="22"/>
                <w:szCs w:val="22"/>
              </w:rPr>
            </w:pPr>
            <w:proofErr w:type="spellStart"/>
            <w:ins w:id="141" w:author="krutoy" w:date="2012-09-17T16:11:00Z">
              <w:r>
                <w:rPr>
                  <w:sz w:val="22"/>
                  <w:szCs w:val="22"/>
                </w:rPr>
                <w:t>Dorts</w:t>
              </w:r>
            </w:ins>
            <w:proofErr w:type="spellEnd"/>
          </w:p>
        </w:tc>
        <w:tc>
          <w:tcPr>
            <w:tcW w:w="1530" w:type="dxa"/>
            <w:tcPrChange w:id="142" w:author="krutoy" w:date="2012-09-17T16:17:00Z">
              <w:tcPr>
                <w:tcW w:w="1710" w:type="dxa"/>
              </w:tcPr>
            </w:tcPrChange>
          </w:tcPr>
          <w:p w:rsidR="00EB5BA3" w:rsidRDefault="00EB5BA3" w:rsidP="00E27A5E">
            <w:pPr>
              <w:rPr>
                <w:ins w:id="143" w:author="krutoy" w:date="2012-09-17T16:07:00Z"/>
                <w:sz w:val="22"/>
                <w:szCs w:val="22"/>
              </w:rPr>
            </w:pPr>
            <w:ins w:id="144" w:author="krutoy" w:date="2012-09-17T16:16:00Z">
              <w:r>
                <w:rPr>
                  <w:sz w:val="22"/>
                  <w:szCs w:val="22"/>
                </w:rPr>
                <w:t>615-333-3333</w:t>
              </w:r>
            </w:ins>
          </w:p>
        </w:tc>
        <w:tc>
          <w:tcPr>
            <w:tcW w:w="3780" w:type="dxa"/>
            <w:tcPrChange w:id="145" w:author="krutoy" w:date="2012-09-17T16:17:00Z">
              <w:tcPr>
                <w:tcW w:w="3510" w:type="dxa"/>
              </w:tcPr>
            </w:tcPrChange>
          </w:tcPr>
          <w:p w:rsidR="00EB5BA3" w:rsidRDefault="00EB5BA3" w:rsidP="00E27A5E">
            <w:pPr>
              <w:rPr>
                <w:ins w:id="146" w:author="krutoy" w:date="2012-09-17T16:07:00Z"/>
                <w:sz w:val="22"/>
                <w:szCs w:val="22"/>
              </w:rPr>
            </w:pPr>
            <w:smartTag w:uri="urn:schemas-microsoft-com:office:smarttags" w:element="Street">
              <w:ins w:id="147" w:author="krutoy" w:date="2012-09-17T16:18:00Z">
                <w:r w:rsidRPr="00F32E7C">
                  <w:rPr>
                    <w:sz w:val="20"/>
                    <w:szCs w:val="20"/>
                  </w:rPr>
                  <w:t>124 Nashville Dr.</w:t>
                </w:r>
              </w:ins>
            </w:smartTag>
            <w:ins w:id="148" w:author="krutoy" w:date="2012-09-17T16:18:00Z">
              <w:r w:rsidRPr="00F32E7C">
                <w:rPr>
                  <w:sz w:val="20"/>
                  <w:szCs w:val="20"/>
                </w:rPr>
                <w:t xml:space="preserve">, </w:t>
              </w:r>
              <w:r>
                <w:rPr>
                  <w:sz w:val="20"/>
                  <w:szCs w:val="20"/>
                </w:rPr>
                <w:t>Lee</w:t>
              </w:r>
              <w:r w:rsidRPr="00F32E7C">
                <w:rPr>
                  <w:sz w:val="20"/>
                  <w:szCs w:val="20"/>
                </w:rPr>
                <w:t>, TN 29185</w:t>
              </w:r>
            </w:ins>
          </w:p>
        </w:tc>
        <w:tc>
          <w:tcPr>
            <w:tcW w:w="1368" w:type="dxa"/>
            <w:tcPrChange w:id="149" w:author="krutoy" w:date="2012-09-17T16:17:00Z">
              <w:tcPr>
                <w:tcW w:w="1368" w:type="dxa"/>
              </w:tcPr>
            </w:tcPrChange>
          </w:tcPr>
          <w:p w:rsidR="00EB5BA3" w:rsidRDefault="00EB5BA3" w:rsidP="00E27A5E">
            <w:pPr>
              <w:rPr>
                <w:ins w:id="150" w:author="krutoy" w:date="2012-09-17T16:07:00Z"/>
                <w:sz w:val="22"/>
                <w:szCs w:val="22"/>
              </w:rPr>
            </w:pPr>
            <w:ins w:id="151" w:author="krutoy" w:date="2012-09-17T16:19:00Z">
              <w:r>
                <w:rPr>
                  <w:sz w:val="22"/>
                  <w:szCs w:val="22"/>
                </w:rPr>
                <w:t>$10,000,000</w:t>
              </w:r>
            </w:ins>
          </w:p>
        </w:tc>
      </w:tr>
      <w:tr w:rsidR="00EB5BA3" w:rsidTr="00EB5BA3">
        <w:trPr>
          <w:ins w:id="152" w:author="krutoy" w:date="2012-09-17T16:07:00Z"/>
        </w:trPr>
        <w:tc>
          <w:tcPr>
            <w:tcW w:w="900" w:type="dxa"/>
            <w:tcPrChange w:id="153" w:author="krutoy" w:date="2012-09-17T16:17:00Z">
              <w:tcPr>
                <w:tcW w:w="900" w:type="dxa"/>
              </w:tcPr>
            </w:tcPrChange>
          </w:tcPr>
          <w:p w:rsidR="00EB5BA3" w:rsidRDefault="00EB5BA3" w:rsidP="00E27A5E">
            <w:pPr>
              <w:rPr>
                <w:ins w:id="154" w:author="krutoy" w:date="2012-09-17T16:07:00Z"/>
                <w:sz w:val="22"/>
                <w:szCs w:val="22"/>
              </w:rPr>
            </w:pPr>
            <w:ins w:id="155" w:author="krutoy" w:date="2012-09-17T16:11:00Z">
              <w:r>
                <w:rPr>
                  <w:sz w:val="22"/>
                  <w:szCs w:val="22"/>
                </w:rPr>
                <w:t>26</w:t>
              </w:r>
            </w:ins>
          </w:p>
        </w:tc>
        <w:tc>
          <w:tcPr>
            <w:tcW w:w="1440" w:type="dxa"/>
            <w:tcPrChange w:id="156" w:author="krutoy" w:date="2012-09-17T16:17:00Z">
              <w:tcPr>
                <w:tcW w:w="1440" w:type="dxa"/>
              </w:tcPr>
            </w:tcPrChange>
          </w:tcPr>
          <w:p w:rsidR="00EB5BA3" w:rsidRDefault="00EB5BA3" w:rsidP="00E27A5E">
            <w:pPr>
              <w:rPr>
                <w:ins w:id="157" w:author="krutoy" w:date="2012-09-17T16:07:00Z"/>
                <w:sz w:val="22"/>
                <w:szCs w:val="22"/>
              </w:rPr>
            </w:pPr>
            <w:ins w:id="158" w:author="krutoy" w:date="2012-09-17T16:12:00Z">
              <w:r>
                <w:rPr>
                  <w:sz w:val="22"/>
                  <w:szCs w:val="22"/>
                </w:rPr>
                <w:t>Holly</w:t>
              </w:r>
            </w:ins>
          </w:p>
        </w:tc>
        <w:tc>
          <w:tcPr>
            <w:tcW w:w="1080" w:type="dxa"/>
            <w:tcPrChange w:id="159" w:author="krutoy" w:date="2012-09-17T16:17:00Z">
              <w:tcPr>
                <w:tcW w:w="1080" w:type="dxa"/>
              </w:tcPr>
            </w:tcPrChange>
          </w:tcPr>
          <w:p w:rsidR="00EB5BA3" w:rsidRDefault="00EB5BA3" w:rsidP="00E27A5E">
            <w:pPr>
              <w:rPr>
                <w:ins w:id="160" w:author="krutoy" w:date="2012-09-17T16:07:00Z"/>
                <w:sz w:val="22"/>
                <w:szCs w:val="22"/>
              </w:rPr>
            </w:pPr>
            <w:ins w:id="161" w:author="krutoy" w:date="2012-09-17T16:12:00Z">
              <w:r>
                <w:rPr>
                  <w:sz w:val="22"/>
                  <w:szCs w:val="22"/>
                </w:rPr>
                <w:t>Ba</w:t>
              </w:r>
            </w:ins>
          </w:p>
        </w:tc>
        <w:tc>
          <w:tcPr>
            <w:tcW w:w="1170" w:type="dxa"/>
            <w:tcPrChange w:id="162" w:author="krutoy" w:date="2012-09-17T16:17:00Z">
              <w:tcPr>
                <w:tcW w:w="1260" w:type="dxa"/>
              </w:tcPr>
            </w:tcPrChange>
          </w:tcPr>
          <w:p w:rsidR="00EB5BA3" w:rsidRDefault="00EB5BA3" w:rsidP="00E27A5E">
            <w:pPr>
              <w:rPr>
                <w:ins w:id="163" w:author="krutoy" w:date="2012-09-17T16:07:00Z"/>
                <w:sz w:val="22"/>
                <w:szCs w:val="22"/>
              </w:rPr>
            </w:pPr>
            <w:ins w:id="164" w:author="krutoy" w:date="2012-09-17T16:11:00Z">
              <w:r>
                <w:rPr>
                  <w:sz w:val="22"/>
                  <w:szCs w:val="22"/>
                </w:rPr>
                <w:t>Parker</w:t>
              </w:r>
            </w:ins>
          </w:p>
        </w:tc>
        <w:tc>
          <w:tcPr>
            <w:tcW w:w="1530" w:type="dxa"/>
            <w:tcPrChange w:id="165" w:author="krutoy" w:date="2012-09-17T16:17:00Z">
              <w:tcPr>
                <w:tcW w:w="1710" w:type="dxa"/>
              </w:tcPr>
            </w:tcPrChange>
          </w:tcPr>
          <w:p w:rsidR="00EB5BA3" w:rsidRDefault="00EB5BA3" w:rsidP="00E27A5E">
            <w:pPr>
              <w:rPr>
                <w:ins w:id="166" w:author="krutoy" w:date="2012-09-17T16:07:00Z"/>
                <w:sz w:val="22"/>
                <w:szCs w:val="22"/>
              </w:rPr>
            </w:pPr>
            <w:ins w:id="167" w:author="krutoy" w:date="2012-09-17T16:16:00Z">
              <w:r>
                <w:rPr>
                  <w:sz w:val="22"/>
                  <w:szCs w:val="22"/>
                </w:rPr>
                <w:t>904-111-1111</w:t>
              </w:r>
            </w:ins>
          </w:p>
        </w:tc>
        <w:tc>
          <w:tcPr>
            <w:tcW w:w="3780" w:type="dxa"/>
            <w:tcPrChange w:id="168" w:author="krutoy" w:date="2012-09-17T16:17:00Z">
              <w:tcPr>
                <w:tcW w:w="3510" w:type="dxa"/>
              </w:tcPr>
            </w:tcPrChange>
          </w:tcPr>
          <w:p w:rsidR="00EB5BA3" w:rsidRDefault="00EB5BA3" w:rsidP="00E27A5E">
            <w:pPr>
              <w:rPr>
                <w:ins w:id="169" w:author="krutoy" w:date="2012-09-17T16:07:00Z"/>
                <w:sz w:val="22"/>
                <w:szCs w:val="22"/>
              </w:rPr>
            </w:pPr>
            <w:smartTag w:uri="urn:schemas-microsoft-com:office:smarttags" w:element="address">
              <w:smartTag w:uri="urn:schemas-microsoft-com:office:smarttags" w:element="Street">
                <w:ins w:id="170" w:author="krutoy" w:date="2012-09-17T16:19:00Z">
                  <w:r w:rsidRPr="00F32E7C">
                    <w:rPr>
                      <w:sz w:val="20"/>
                      <w:szCs w:val="20"/>
                    </w:rPr>
                    <w:t>3334 Lee Rd.</w:t>
                  </w:r>
                </w:ins>
              </w:smartTag>
              <w:ins w:id="171" w:author="krutoy" w:date="2012-09-17T16:19:00Z">
                <w:r w:rsidRPr="00F32E7C">
                  <w:rPr>
                    <w:sz w:val="20"/>
                    <w:szCs w:val="20"/>
                  </w:rPr>
                  <w:t xml:space="preserve">, </w:t>
                </w:r>
                <w:smartTag w:uri="urn:schemas-microsoft-com:office:smarttags" w:element="City">
                  <w:r w:rsidRPr="00F32E7C">
                    <w:rPr>
                      <w:sz w:val="20"/>
                      <w:szCs w:val="20"/>
                    </w:rPr>
                    <w:t>Gainesville</w:t>
                  </w:r>
                </w:smartTag>
                <w:r w:rsidRPr="00F32E7C">
                  <w:rPr>
                    <w:sz w:val="20"/>
                    <w:szCs w:val="20"/>
                  </w:rPr>
                  <w:t xml:space="preserve">, </w:t>
                </w:r>
                <w:smartTag w:uri="urn:schemas-microsoft-com:office:smarttags" w:element="State">
                  <w:r w:rsidRPr="00F32E7C">
                    <w:rPr>
                      <w:sz w:val="20"/>
                      <w:szCs w:val="20"/>
                    </w:rPr>
                    <w:t>FL</w:t>
                  </w:r>
                </w:smartTag>
                <w:r w:rsidRPr="00F32E7C">
                  <w:rPr>
                    <w:sz w:val="20"/>
                    <w:szCs w:val="20"/>
                  </w:rPr>
                  <w:t xml:space="preserve"> </w:t>
                </w:r>
                <w:smartTag w:uri="urn:schemas-microsoft-com:office:smarttags" w:element="PostalCode">
                  <w:r w:rsidRPr="00F32E7C">
                    <w:rPr>
                      <w:sz w:val="20"/>
                      <w:szCs w:val="20"/>
                    </w:rPr>
                    <w:t>37123</w:t>
                  </w:r>
                </w:smartTag>
              </w:ins>
            </w:smartTag>
          </w:p>
        </w:tc>
        <w:tc>
          <w:tcPr>
            <w:tcW w:w="1368" w:type="dxa"/>
            <w:tcPrChange w:id="172" w:author="krutoy" w:date="2012-09-17T16:17:00Z">
              <w:tcPr>
                <w:tcW w:w="1368" w:type="dxa"/>
              </w:tcPr>
            </w:tcPrChange>
          </w:tcPr>
          <w:p w:rsidR="00EB5BA3" w:rsidRDefault="00EB5BA3" w:rsidP="00E27A5E">
            <w:pPr>
              <w:rPr>
                <w:ins w:id="173" w:author="krutoy" w:date="2012-09-17T16:07:00Z"/>
                <w:sz w:val="22"/>
                <w:szCs w:val="22"/>
              </w:rPr>
            </w:pPr>
            <w:ins w:id="174" w:author="krutoy" w:date="2012-09-17T16:19:00Z">
              <w:r>
                <w:rPr>
                  <w:sz w:val="22"/>
                  <w:szCs w:val="22"/>
                </w:rPr>
                <w:t>$25,000,000</w:t>
              </w:r>
            </w:ins>
          </w:p>
        </w:tc>
      </w:tr>
      <w:tr w:rsidR="00EB5BA3" w:rsidTr="00EB5BA3">
        <w:trPr>
          <w:ins w:id="175" w:author="krutoy" w:date="2012-09-17T16:07:00Z"/>
        </w:trPr>
        <w:tc>
          <w:tcPr>
            <w:tcW w:w="900" w:type="dxa"/>
            <w:tcPrChange w:id="176" w:author="krutoy" w:date="2012-09-17T16:17:00Z">
              <w:tcPr>
                <w:tcW w:w="900" w:type="dxa"/>
              </w:tcPr>
            </w:tcPrChange>
          </w:tcPr>
          <w:p w:rsidR="00EB5BA3" w:rsidRDefault="00EB5BA3" w:rsidP="00E27A5E">
            <w:pPr>
              <w:rPr>
                <w:ins w:id="177" w:author="krutoy" w:date="2012-09-17T16:07:00Z"/>
                <w:sz w:val="22"/>
                <w:szCs w:val="22"/>
              </w:rPr>
            </w:pPr>
            <w:ins w:id="178" w:author="krutoy" w:date="2012-09-17T16:11:00Z">
              <w:r>
                <w:rPr>
                  <w:sz w:val="22"/>
                  <w:szCs w:val="22"/>
                </w:rPr>
                <w:t>27</w:t>
              </w:r>
            </w:ins>
          </w:p>
        </w:tc>
        <w:tc>
          <w:tcPr>
            <w:tcW w:w="1440" w:type="dxa"/>
            <w:tcPrChange w:id="179" w:author="krutoy" w:date="2012-09-17T16:17:00Z">
              <w:tcPr>
                <w:tcW w:w="1440" w:type="dxa"/>
              </w:tcPr>
            </w:tcPrChange>
          </w:tcPr>
          <w:p w:rsidR="00EB5BA3" w:rsidRDefault="00EB5BA3" w:rsidP="00E27A5E">
            <w:pPr>
              <w:rPr>
                <w:ins w:id="180" w:author="krutoy" w:date="2012-09-17T16:07:00Z"/>
                <w:sz w:val="22"/>
                <w:szCs w:val="22"/>
              </w:rPr>
            </w:pPr>
            <w:ins w:id="181" w:author="krutoy" w:date="2012-09-17T16:12:00Z">
              <w:r>
                <w:rPr>
                  <w:sz w:val="22"/>
                  <w:szCs w:val="22"/>
                </w:rPr>
                <w:t>William</w:t>
              </w:r>
            </w:ins>
          </w:p>
        </w:tc>
        <w:tc>
          <w:tcPr>
            <w:tcW w:w="1080" w:type="dxa"/>
            <w:tcPrChange w:id="182" w:author="krutoy" w:date="2012-09-17T16:17:00Z">
              <w:tcPr>
                <w:tcW w:w="1080" w:type="dxa"/>
              </w:tcPr>
            </w:tcPrChange>
          </w:tcPr>
          <w:p w:rsidR="00EB5BA3" w:rsidRDefault="00EB5BA3" w:rsidP="00E27A5E">
            <w:pPr>
              <w:rPr>
                <w:ins w:id="183" w:author="krutoy" w:date="2012-09-17T16:07:00Z"/>
                <w:sz w:val="22"/>
                <w:szCs w:val="22"/>
              </w:rPr>
            </w:pPr>
            <w:proofErr w:type="spellStart"/>
            <w:ins w:id="184" w:author="krutoy" w:date="2012-09-17T16:11:00Z">
              <w:r>
                <w:rPr>
                  <w:sz w:val="22"/>
                  <w:szCs w:val="22"/>
                </w:rPr>
                <w:t>Ko</w:t>
              </w:r>
              <w:proofErr w:type="spellEnd"/>
              <w:r>
                <w:rPr>
                  <w:sz w:val="22"/>
                  <w:szCs w:val="22"/>
                </w:rPr>
                <w:t xml:space="preserve"> Jo</w:t>
              </w:r>
            </w:ins>
          </w:p>
        </w:tc>
        <w:tc>
          <w:tcPr>
            <w:tcW w:w="1170" w:type="dxa"/>
            <w:tcPrChange w:id="185" w:author="krutoy" w:date="2012-09-17T16:17:00Z">
              <w:tcPr>
                <w:tcW w:w="1260" w:type="dxa"/>
              </w:tcPr>
            </w:tcPrChange>
          </w:tcPr>
          <w:p w:rsidR="00EB5BA3" w:rsidRDefault="00EB5BA3" w:rsidP="00E27A5E">
            <w:pPr>
              <w:rPr>
                <w:ins w:id="186" w:author="krutoy" w:date="2012-09-17T16:07:00Z"/>
                <w:sz w:val="22"/>
                <w:szCs w:val="22"/>
              </w:rPr>
            </w:pPr>
            <w:ins w:id="187" w:author="krutoy" w:date="2012-09-17T16:11:00Z">
              <w:r>
                <w:rPr>
                  <w:sz w:val="22"/>
                  <w:szCs w:val="22"/>
                </w:rPr>
                <w:t>Moore</w:t>
              </w:r>
            </w:ins>
          </w:p>
        </w:tc>
        <w:tc>
          <w:tcPr>
            <w:tcW w:w="1530" w:type="dxa"/>
            <w:tcPrChange w:id="188" w:author="krutoy" w:date="2012-09-17T16:17:00Z">
              <w:tcPr>
                <w:tcW w:w="1710" w:type="dxa"/>
              </w:tcPr>
            </w:tcPrChange>
          </w:tcPr>
          <w:p w:rsidR="00EB5BA3" w:rsidRDefault="00EB5BA3" w:rsidP="00E27A5E">
            <w:pPr>
              <w:rPr>
                <w:ins w:id="189" w:author="krutoy" w:date="2012-09-17T16:07:00Z"/>
                <w:sz w:val="22"/>
                <w:szCs w:val="22"/>
              </w:rPr>
            </w:pPr>
            <w:ins w:id="190" w:author="krutoy" w:date="2012-09-17T16:16:00Z">
              <w:r>
                <w:rPr>
                  <w:sz w:val="22"/>
                  <w:szCs w:val="22"/>
                </w:rPr>
                <w:t>904-444-4444</w:t>
              </w:r>
            </w:ins>
          </w:p>
        </w:tc>
        <w:tc>
          <w:tcPr>
            <w:tcW w:w="3780" w:type="dxa"/>
            <w:tcPrChange w:id="191" w:author="krutoy" w:date="2012-09-17T16:17:00Z">
              <w:tcPr>
                <w:tcW w:w="3510" w:type="dxa"/>
              </w:tcPr>
            </w:tcPrChange>
          </w:tcPr>
          <w:p w:rsidR="00EB5BA3" w:rsidRDefault="00EB5BA3" w:rsidP="00E27A5E">
            <w:pPr>
              <w:rPr>
                <w:ins w:id="192" w:author="krutoy" w:date="2012-09-17T16:07:00Z"/>
                <w:sz w:val="22"/>
                <w:szCs w:val="22"/>
              </w:rPr>
            </w:pPr>
            <w:ins w:id="193" w:author="krutoy" w:date="2012-09-17T16:19:00Z">
              <w:r w:rsidRPr="00F32E7C">
                <w:rPr>
                  <w:sz w:val="20"/>
                  <w:szCs w:val="20"/>
                </w:rPr>
                <w:t xml:space="preserve">216 </w:t>
              </w:r>
              <w:r>
                <w:rPr>
                  <w:sz w:val="20"/>
                  <w:szCs w:val="20"/>
                </w:rPr>
                <w:t>Santa Monica St.</w:t>
              </w:r>
              <w:r w:rsidRPr="00F32E7C">
                <w:rPr>
                  <w:sz w:val="20"/>
                  <w:szCs w:val="20"/>
                </w:rPr>
                <w:t>, Stetson, FL 30155</w:t>
              </w:r>
            </w:ins>
          </w:p>
        </w:tc>
        <w:tc>
          <w:tcPr>
            <w:tcW w:w="1368" w:type="dxa"/>
            <w:tcPrChange w:id="194" w:author="krutoy" w:date="2012-09-17T16:17:00Z">
              <w:tcPr>
                <w:tcW w:w="1368" w:type="dxa"/>
              </w:tcPr>
            </w:tcPrChange>
          </w:tcPr>
          <w:p w:rsidR="00EB5BA3" w:rsidRDefault="00EB5BA3" w:rsidP="00E27A5E">
            <w:pPr>
              <w:rPr>
                <w:ins w:id="195" w:author="krutoy" w:date="2012-09-17T16:07:00Z"/>
                <w:sz w:val="22"/>
                <w:szCs w:val="22"/>
              </w:rPr>
            </w:pPr>
            <w:ins w:id="196" w:author="krutoy" w:date="2012-09-17T16:20:00Z">
              <w:r>
                <w:rPr>
                  <w:sz w:val="22"/>
                  <w:szCs w:val="22"/>
                </w:rPr>
                <w:t>$56,000,000</w:t>
              </w:r>
            </w:ins>
          </w:p>
        </w:tc>
      </w:tr>
      <w:tr w:rsidR="00EB5BA3" w:rsidTr="00EB5BA3">
        <w:trPr>
          <w:ins w:id="197" w:author="krutoy" w:date="2012-09-17T16:07:00Z"/>
        </w:trPr>
        <w:tc>
          <w:tcPr>
            <w:tcW w:w="900" w:type="dxa"/>
            <w:tcPrChange w:id="198" w:author="krutoy" w:date="2012-09-17T16:17:00Z">
              <w:tcPr>
                <w:tcW w:w="900" w:type="dxa"/>
              </w:tcPr>
            </w:tcPrChange>
          </w:tcPr>
          <w:p w:rsidR="00EB5BA3" w:rsidRDefault="00EB5BA3" w:rsidP="00E27A5E">
            <w:pPr>
              <w:rPr>
                <w:ins w:id="199" w:author="krutoy" w:date="2012-09-17T16:07:00Z"/>
                <w:sz w:val="22"/>
                <w:szCs w:val="22"/>
              </w:rPr>
            </w:pPr>
            <w:ins w:id="200" w:author="krutoy" w:date="2012-09-17T16:11:00Z">
              <w:r>
                <w:rPr>
                  <w:sz w:val="22"/>
                  <w:szCs w:val="22"/>
                </w:rPr>
                <w:t>28</w:t>
              </w:r>
            </w:ins>
          </w:p>
        </w:tc>
        <w:tc>
          <w:tcPr>
            <w:tcW w:w="1440" w:type="dxa"/>
            <w:tcPrChange w:id="201" w:author="krutoy" w:date="2012-09-17T16:17:00Z">
              <w:tcPr>
                <w:tcW w:w="1440" w:type="dxa"/>
              </w:tcPr>
            </w:tcPrChange>
          </w:tcPr>
          <w:p w:rsidR="00EB5BA3" w:rsidRDefault="00EB5BA3" w:rsidP="00E27A5E">
            <w:pPr>
              <w:rPr>
                <w:ins w:id="202" w:author="krutoy" w:date="2012-09-17T16:07:00Z"/>
                <w:sz w:val="22"/>
                <w:szCs w:val="22"/>
              </w:rPr>
            </w:pPr>
            <w:ins w:id="203" w:author="krutoy" w:date="2012-09-17T16:11:00Z">
              <w:r>
                <w:rPr>
                  <w:sz w:val="22"/>
                  <w:szCs w:val="22"/>
                </w:rPr>
                <w:t>Frank</w:t>
              </w:r>
            </w:ins>
          </w:p>
        </w:tc>
        <w:tc>
          <w:tcPr>
            <w:tcW w:w="1080" w:type="dxa"/>
            <w:tcPrChange w:id="204" w:author="krutoy" w:date="2012-09-17T16:17:00Z">
              <w:tcPr>
                <w:tcW w:w="1080" w:type="dxa"/>
              </w:tcPr>
            </w:tcPrChange>
          </w:tcPr>
          <w:p w:rsidR="00EB5BA3" w:rsidRDefault="00EB5BA3" w:rsidP="00E27A5E">
            <w:pPr>
              <w:rPr>
                <w:ins w:id="205" w:author="krutoy" w:date="2012-09-17T16:07:00Z"/>
                <w:sz w:val="22"/>
                <w:szCs w:val="22"/>
              </w:rPr>
            </w:pPr>
          </w:p>
        </w:tc>
        <w:tc>
          <w:tcPr>
            <w:tcW w:w="1170" w:type="dxa"/>
            <w:tcPrChange w:id="206" w:author="krutoy" w:date="2012-09-17T16:17:00Z">
              <w:tcPr>
                <w:tcW w:w="1260" w:type="dxa"/>
              </w:tcPr>
            </w:tcPrChange>
          </w:tcPr>
          <w:p w:rsidR="00EB5BA3" w:rsidRDefault="00EB5BA3" w:rsidP="00E27A5E">
            <w:pPr>
              <w:rPr>
                <w:ins w:id="207" w:author="krutoy" w:date="2012-09-17T16:07:00Z"/>
                <w:sz w:val="22"/>
                <w:szCs w:val="22"/>
              </w:rPr>
            </w:pPr>
            <w:ins w:id="208" w:author="krutoy" w:date="2012-09-17T16:11:00Z">
              <w:r>
                <w:rPr>
                  <w:sz w:val="22"/>
                  <w:szCs w:val="22"/>
                </w:rPr>
                <w:t>Smith</w:t>
              </w:r>
            </w:ins>
          </w:p>
        </w:tc>
        <w:tc>
          <w:tcPr>
            <w:tcW w:w="1530" w:type="dxa"/>
            <w:tcPrChange w:id="209" w:author="krutoy" w:date="2012-09-17T16:17:00Z">
              <w:tcPr>
                <w:tcW w:w="1710" w:type="dxa"/>
              </w:tcPr>
            </w:tcPrChange>
          </w:tcPr>
          <w:p w:rsidR="00EB5BA3" w:rsidRDefault="00EB5BA3" w:rsidP="00E27A5E">
            <w:pPr>
              <w:rPr>
                <w:ins w:id="210" w:author="krutoy" w:date="2012-09-17T16:07:00Z"/>
                <w:sz w:val="22"/>
                <w:szCs w:val="22"/>
              </w:rPr>
            </w:pPr>
            <w:ins w:id="211" w:author="krutoy" w:date="2012-09-17T16:16:00Z">
              <w:r>
                <w:rPr>
                  <w:sz w:val="22"/>
                  <w:szCs w:val="22"/>
                </w:rPr>
                <w:t>904-555-5555</w:t>
              </w:r>
            </w:ins>
          </w:p>
        </w:tc>
        <w:tc>
          <w:tcPr>
            <w:tcW w:w="3780" w:type="dxa"/>
            <w:tcPrChange w:id="212" w:author="krutoy" w:date="2012-09-17T16:17:00Z">
              <w:tcPr>
                <w:tcW w:w="3510" w:type="dxa"/>
              </w:tcPr>
            </w:tcPrChange>
          </w:tcPr>
          <w:p w:rsidR="00EB5BA3" w:rsidRDefault="00EB5BA3" w:rsidP="00E27A5E">
            <w:pPr>
              <w:rPr>
                <w:ins w:id="213" w:author="krutoy" w:date="2012-09-17T16:07:00Z"/>
                <w:sz w:val="22"/>
                <w:szCs w:val="22"/>
              </w:rPr>
            </w:pPr>
            <w:ins w:id="214" w:author="krutoy" w:date="2012-09-17T16:19:00Z">
              <w:r>
                <w:rPr>
                  <w:noProof/>
                  <w:sz w:val="20"/>
                  <w:szCs w:val="20"/>
                </w:rPr>
                <mc:AlternateContent>
                  <mc:Choice Requires="wps">
                    <w:drawing>
                      <wp:anchor distT="0" distB="0" distL="114300" distR="114300" simplePos="0" relativeHeight="251674112" behindDoc="0" locked="0" layoutInCell="1" allowOverlap="1" wp14:anchorId="173B7A5F" wp14:editId="5FD25505">
                        <wp:simplePos x="0" y="0"/>
                        <wp:positionH relativeFrom="column">
                          <wp:posOffset>760095</wp:posOffset>
                        </wp:positionH>
                        <wp:positionV relativeFrom="paragraph">
                          <wp:posOffset>142875</wp:posOffset>
                        </wp:positionV>
                        <wp:extent cx="0" cy="142875"/>
                        <wp:effectExtent l="55245" t="19050" r="59055" b="9525"/>
                        <wp:wrapNone/>
                        <wp:docPr id="14" name="Line 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0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id="Line 7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11.25pt" to="59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">
                        <v:stroke endarrow="block"/>
                      </v:line>
                    </w:pict>
                  </mc:Fallback>
                </mc:AlternateContent>
              </w:r>
              <w:smartTag w:uri="urn:schemas-microsoft-com:office:smarttags" w:element="address">
                <w:smartTag w:uri="urn:schemas-microsoft-com:office:smarttags" w:element="Street">
                  <w:smartTag w:uri="urn:schemas-microsoft-com:office:smarttags" w:element="Street">
                    <w:smartTag w:uri="urn:schemas-microsoft-com:office:smarttags" w:element="address">
                      <w:r w:rsidRPr="00F32E7C">
                        <w:rPr>
                          <w:sz w:val="20"/>
                          <w:szCs w:val="20"/>
                        </w:rPr>
                        <w:t>1234 Main St</w:t>
                      </w:r>
                    </w:smartTag>
                  </w:smartTag>
                  <w:r w:rsidRPr="00F32E7C">
                    <w:rPr>
                      <w:sz w:val="20"/>
                      <w:szCs w:val="20"/>
                    </w:rPr>
                    <w:t>.</w:t>
                  </w:r>
                </w:smartTag>
                <w:r w:rsidRPr="00F32E7C">
                  <w:rPr>
                    <w:sz w:val="20"/>
                    <w:szCs w:val="20"/>
                  </w:rPr>
                  <w:t xml:space="preserve">, </w:t>
                </w:r>
                <w:smartTag w:uri="urn:schemas-microsoft-com:office:smarttags" w:element="City">
                  <w:r w:rsidRPr="00F32E7C">
                    <w:rPr>
                      <w:sz w:val="20"/>
                      <w:szCs w:val="20"/>
                    </w:rPr>
                    <w:t>Santa Monica</w:t>
                  </w:r>
                </w:smartTag>
                <w:r w:rsidRPr="00F32E7C">
                  <w:rPr>
                    <w:sz w:val="20"/>
                    <w:szCs w:val="20"/>
                  </w:rPr>
                  <w:t xml:space="preserve">, </w:t>
                </w:r>
                <w:smartTag w:uri="urn:schemas-microsoft-com:office:smarttags" w:element="State">
                  <w:r w:rsidRPr="00F32E7C">
                    <w:rPr>
                      <w:sz w:val="20"/>
                      <w:szCs w:val="20"/>
                    </w:rPr>
                    <w:t>CA</w:t>
                  </w:r>
                </w:smartTag>
                <w:r w:rsidRPr="00F32E7C">
                  <w:rPr>
                    <w:sz w:val="20"/>
                    <w:szCs w:val="20"/>
                  </w:rPr>
                  <w:t xml:space="preserve"> </w:t>
                </w:r>
                <w:smartTag w:uri="urn:schemas-microsoft-com:office:smarttags" w:element="PostalCode">
                  <w:r w:rsidRPr="00F32E7C">
                    <w:rPr>
                      <w:sz w:val="20"/>
                      <w:szCs w:val="20"/>
                    </w:rPr>
                    <w:t>90405</w:t>
                  </w:r>
                </w:smartTag>
              </w:smartTag>
            </w:ins>
          </w:p>
        </w:tc>
        <w:tc>
          <w:tcPr>
            <w:tcW w:w="1368" w:type="dxa"/>
            <w:tcPrChange w:id="215" w:author="krutoy" w:date="2012-09-17T16:17:00Z">
              <w:tcPr>
                <w:tcW w:w="1368" w:type="dxa"/>
              </w:tcPr>
            </w:tcPrChange>
          </w:tcPr>
          <w:p w:rsidR="00EB5BA3" w:rsidRDefault="00EB5BA3" w:rsidP="00E27A5E">
            <w:pPr>
              <w:rPr>
                <w:ins w:id="216" w:author="krutoy" w:date="2012-09-17T16:07:00Z"/>
                <w:sz w:val="22"/>
                <w:szCs w:val="22"/>
              </w:rPr>
            </w:pPr>
            <w:ins w:id="217" w:author="krutoy" w:date="2012-09-17T16:20:00Z">
              <w:r>
                <w:rPr>
                  <w:sz w:val="22"/>
                  <w:szCs w:val="22"/>
                </w:rPr>
                <w:t>$100,000</w:t>
              </w:r>
            </w:ins>
          </w:p>
        </w:tc>
      </w:tr>
    </w:tbl>
    <w:p w:rsidR="00E27A5E" w:rsidRPr="0014521D" w:rsidRDefault="00E27A5E" w:rsidP="00E27A5E">
      <w:pPr>
        <w:ind w:left="360" w:hanging="360"/>
        <w:rPr>
          <w:sz w:val="22"/>
          <w:szCs w:val="22"/>
        </w:rPr>
      </w:pPr>
    </w:p>
    <w:p w:rsidR="008B5A18" w:rsidRDefault="008B5A18" w:rsidP="005C115C">
      <w:pPr>
        <w:ind w:left="360" w:hanging="360"/>
        <w:rPr>
          <w:ins w:id="218" w:author="krutoy" w:date="2012-09-17T16:20:00Z"/>
          <w:sz w:val="22"/>
          <w:szCs w:val="22"/>
        </w:rPr>
      </w:pPr>
      <w:r w:rsidRPr="0014521D">
        <w:rPr>
          <w:sz w:val="22"/>
          <w:szCs w:val="22"/>
        </w:rPr>
        <w:t>3.  What problem would you encounter if you wanted to list the records in order of the street address, city, state, or zip</w:t>
      </w:r>
      <w:r w:rsidR="005C115C" w:rsidRPr="0014521D">
        <w:rPr>
          <w:sz w:val="22"/>
          <w:szCs w:val="22"/>
        </w:rPr>
        <w:t>, or area code?  Show the table structure of an altered table that correct</w:t>
      </w:r>
      <w:r w:rsidR="001C2E92">
        <w:rPr>
          <w:sz w:val="22"/>
          <w:szCs w:val="22"/>
        </w:rPr>
        <w:t>s</w:t>
      </w:r>
      <w:r w:rsidR="005C115C" w:rsidRPr="0014521D">
        <w:rPr>
          <w:sz w:val="22"/>
          <w:szCs w:val="22"/>
        </w:rPr>
        <w:t xml:space="preserve"> this problem?</w:t>
      </w:r>
      <w:r w:rsidR="00864674">
        <w:rPr>
          <w:sz w:val="22"/>
          <w:szCs w:val="22"/>
        </w:rPr>
        <w:t xml:space="preserve">  </w:t>
      </w:r>
      <w:r w:rsidR="00864674" w:rsidRPr="00864674">
        <w:rPr>
          <w:sz w:val="22"/>
          <w:szCs w:val="22"/>
          <w:highlight w:val="yellow"/>
        </w:rPr>
        <w:t>Show all columns in this revised table.</w:t>
      </w:r>
    </w:p>
    <w:p w:rsidR="00DE2813" w:rsidRDefault="00DE2813" w:rsidP="00DE2813">
      <w:pPr>
        <w:ind w:left="360" w:hanging="360"/>
        <w:rPr>
          <w:ins w:id="219" w:author="krutoy" w:date="2012-09-17T16:23:00Z"/>
          <w:sz w:val="22"/>
          <w:szCs w:val="22"/>
        </w:rPr>
      </w:pPr>
      <w:ins w:id="220" w:author="krutoy" w:date="2012-09-17T16:21:00Z">
        <w:r>
          <w:rPr>
            <w:sz w:val="22"/>
            <w:szCs w:val="22"/>
          </w:rPr>
          <w:t xml:space="preserve">Answer: the Manager Address field contains a value that is the full address of a manager, thus by searching by </w:t>
        </w:r>
        <w:r w:rsidRPr="0014521D">
          <w:rPr>
            <w:sz w:val="22"/>
            <w:szCs w:val="22"/>
          </w:rPr>
          <w:t>street address, city, state, or zip</w:t>
        </w:r>
        <w:r>
          <w:rPr>
            <w:sz w:val="22"/>
            <w:szCs w:val="22"/>
          </w:rPr>
          <w:t xml:space="preserve">, the value would be incomplete and the record would not be found. To correct this one would have to create </w:t>
        </w:r>
      </w:ins>
      <w:ins w:id="221" w:author="krutoy" w:date="2012-09-17T16:23:00Z">
        <w:r>
          <w:rPr>
            <w:sz w:val="22"/>
            <w:szCs w:val="22"/>
          </w:rPr>
          <w:t>three</w:t>
        </w:r>
      </w:ins>
      <w:ins w:id="222" w:author="krutoy" w:date="2012-09-17T16:21:00Z">
        <w:r>
          <w:rPr>
            <w:sz w:val="22"/>
            <w:szCs w:val="22"/>
          </w:rPr>
          <w:t xml:space="preserve"> more attributes or columns and divide the full </w:t>
        </w:r>
      </w:ins>
      <w:ins w:id="223" w:author="krutoy" w:date="2012-09-17T16:22:00Z">
        <w:r>
          <w:rPr>
            <w:sz w:val="22"/>
            <w:szCs w:val="22"/>
          </w:rPr>
          <w:t xml:space="preserve">address </w:t>
        </w:r>
      </w:ins>
      <w:ins w:id="224" w:author="krutoy" w:date="2012-09-17T16:21:00Z">
        <w:r>
          <w:rPr>
            <w:sz w:val="22"/>
            <w:szCs w:val="22"/>
          </w:rPr>
          <w:t xml:space="preserve">into </w:t>
        </w:r>
      </w:ins>
      <w:ins w:id="225" w:author="krutoy" w:date="2012-09-17T16:22:00Z">
        <w:r>
          <w:rPr>
            <w:sz w:val="22"/>
            <w:szCs w:val="22"/>
          </w:rPr>
          <w:t xml:space="preserve">street address, city, state </w:t>
        </w:r>
      </w:ins>
      <w:ins w:id="226" w:author="krutoy" w:date="2012-09-17T16:23:00Z">
        <w:r>
          <w:rPr>
            <w:sz w:val="22"/>
            <w:szCs w:val="22"/>
          </w:rPr>
          <w:t>and</w:t>
        </w:r>
      </w:ins>
      <w:ins w:id="227" w:author="krutoy" w:date="2012-09-17T16:22:00Z">
        <w:r w:rsidRPr="0014521D">
          <w:rPr>
            <w:sz w:val="22"/>
            <w:szCs w:val="22"/>
          </w:rPr>
          <w:t xml:space="preserve"> zip</w:t>
        </w:r>
      </w:ins>
      <w:ins w:id="228" w:author="krutoy" w:date="2012-09-17T16:21:00Z">
        <w:r>
          <w:rPr>
            <w:sz w:val="22"/>
            <w:szCs w:val="22"/>
          </w:rPr>
          <w:t xml:space="preserve"> of project manager.</w:t>
        </w:r>
      </w:ins>
    </w:p>
    <w:p w:rsidR="00DE2813" w:rsidRDefault="00DE2813" w:rsidP="00DE2813">
      <w:pPr>
        <w:ind w:left="360" w:hanging="360"/>
        <w:rPr>
          <w:ins w:id="229" w:author="krutoy" w:date="2012-09-17T16:21:00Z"/>
          <w:sz w:val="22"/>
          <w:szCs w:val="22"/>
        </w:rPr>
      </w:pPr>
    </w:p>
    <w:tbl>
      <w:tblPr>
        <w:tblStyle w:val="TableGrid"/>
        <w:tblW w:w="11160" w:type="dxa"/>
        <w:tblInd w:w="-252" w:type="dxa"/>
        <w:tblLayout w:type="fixed"/>
        <w:tblLook w:val="04A0" w:firstRow="1" w:lastRow="0" w:firstColumn="1" w:lastColumn="0" w:noHBand="0" w:noVBand="1"/>
        <w:tblPrChange w:id="230" w:author="krutoy" w:date="2012-09-17T16:47:00Z">
          <w:tblPr>
            <w:tblStyle w:val="TableGrid"/>
            <w:tblW w:w="0" w:type="auto"/>
            <w:tblInd w:w="-252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00"/>
        <w:gridCol w:w="990"/>
        <w:gridCol w:w="900"/>
        <w:gridCol w:w="900"/>
        <w:gridCol w:w="1080"/>
        <w:gridCol w:w="1530"/>
        <w:gridCol w:w="1260"/>
        <w:gridCol w:w="720"/>
        <w:gridCol w:w="1170"/>
        <w:gridCol w:w="1710"/>
        <w:tblGridChange w:id="231">
          <w:tblGrid>
            <w:gridCol w:w="900"/>
            <w:gridCol w:w="990"/>
            <w:gridCol w:w="900"/>
            <w:gridCol w:w="900"/>
            <w:gridCol w:w="1080"/>
            <w:gridCol w:w="1530"/>
            <w:gridCol w:w="1260"/>
            <w:gridCol w:w="1170"/>
            <w:gridCol w:w="1350"/>
            <w:gridCol w:w="1350"/>
          </w:tblGrid>
        </w:tblGridChange>
      </w:tblGrid>
      <w:tr w:rsidR="00750576" w:rsidTr="00750576">
        <w:trPr>
          <w:ins w:id="232" w:author="krutoy" w:date="2012-09-17T16:25:00Z"/>
        </w:trPr>
        <w:tc>
          <w:tcPr>
            <w:tcW w:w="900" w:type="dxa"/>
            <w:tcPrChange w:id="233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234" w:author="krutoy" w:date="2012-09-17T16:25:00Z"/>
                <w:sz w:val="22"/>
                <w:szCs w:val="22"/>
              </w:rPr>
            </w:pPr>
            <w:ins w:id="235" w:author="krutoy" w:date="2012-09-17T16:25:00Z">
              <w:r>
                <w:rPr>
                  <w:sz w:val="22"/>
                  <w:szCs w:val="22"/>
                </w:rPr>
                <w:t>Project_</w:t>
              </w:r>
            </w:ins>
          </w:p>
          <w:p w:rsidR="00750576" w:rsidRDefault="00750576" w:rsidP="004A7318">
            <w:pPr>
              <w:rPr>
                <w:ins w:id="236" w:author="krutoy" w:date="2012-09-17T16:25:00Z"/>
                <w:sz w:val="22"/>
                <w:szCs w:val="22"/>
              </w:rPr>
            </w:pPr>
            <w:ins w:id="237" w:author="krutoy" w:date="2012-09-17T16:25:00Z">
              <w:r>
                <w:rPr>
                  <w:sz w:val="22"/>
                  <w:szCs w:val="22"/>
                </w:rPr>
                <w:t>Code</w:t>
              </w:r>
            </w:ins>
          </w:p>
        </w:tc>
        <w:tc>
          <w:tcPr>
            <w:tcW w:w="990" w:type="dxa"/>
            <w:tcPrChange w:id="238" w:author="krutoy" w:date="2012-09-17T16:47:00Z">
              <w:tcPr>
                <w:tcW w:w="990" w:type="dxa"/>
              </w:tcPr>
            </w:tcPrChange>
          </w:tcPr>
          <w:p w:rsidR="00750576" w:rsidRDefault="00750576" w:rsidP="004A7318">
            <w:pPr>
              <w:rPr>
                <w:ins w:id="239" w:author="krutoy" w:date="2012-09-17T16:25:00Z"/>
                <w:sz w:val="22"/>
                <w:szCs w:val="22"/>
              </w:rPr>
            </w:pPr>
            <w:ins w:id="240" w:author="krutoy" w:date="2012-09-17T16:25:00Z">
              <w:r>
                <w:rPr>
                  <w:sz w:val="22"/>
                  <w:szCs w:val="22"/>
                </w:rPr>
                <w:t>Project Manager first name</w:t>
              </w:r>
            </w:ins>
          </w:p>
        </w:tc>
        <w:tc>
          <w:tcPr>
            <w:tcW w:w="900" w:type="dxa"/>
            <w:tcPrChange w:id="241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242" w:author="krutoy" w:date="2012-09-17T16:25:00Z"/>
                <w:sz w:val="22"/>
                <w:szCs w:val="22"/>
              </w:rPr>
            </w:pPr>
            <w:ins w:id="243" w:author="krutoy" w:date="2012-09-17T16:25:00Z">
              <w:r>
                <w:rPr>
                  <w:sz w:val="22"/>
                  <w:szCs w:val="22"/>
                </w:rPr>
                <w:t>Project Manager middle</w:t>
              </w:r>
              <w:r w:rsidRPr="00EB5BA3">
                <w:rPr>
                  <w:sz w:val="22"/>
                  <w:szCs w:val="22"/>
                </w:rPr>
                <w:t xml:space="preserve"> name</w:t>
              </w:r>
            </w:ins>
          </w:p>
        </w:tc>
        <w:tc>
          <w:tcPr>
            <w:tcW w:w="900" w:type="dxa"/>
            <w:tcPrChange w:id="244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245" w:author="krutoy" w:date="2012-09-17T16:25:00Z"/>
                <w:sz w:val="22"/>
                <w:szCs w:val="22"/>
              </w:rPr>
            </w:pPr>
            <w:ins w:id="246" w:author="krutoy" w:date="2012-09-17T16:25:00Z">
              <w:r w:rsidRPr="00EB5BA3">
                <w:rPr>
                  <w:sz w:val="22"/>
                  <w:szCs w:val="22"/>
                </w:rPr>
                <w:t xml:space="preserve">Project Manager </w:t>
              </w:r>
              <w:r>
                <w:rPr>
                  <w:sz w:val="22"/>
                  <w:szCs w:val="22"/>
                </w:rPr>
                <w:t>last</w:t>
              </w:r>
              <w:r w:rsidRPr="00EB5BA3">
                <w:rPr>
                  <w:sz w:val="22"/>
                  <w:szCs w:val="22"/>
                </w:rPr>
                <w:t xml:space="preserve"> name</w:t>
              </w:r>
            </w:ins>
          </w:p>
        </w:tc>
        <w:tc>
          <w:tcPr>
            <w:tcW w:w="1080" w:type="dxa"/>
            <w:tcPrChange w:id="247" w:author="krutoy" w:date="2012-09-17T16:47:00Z">
              <w:tcPr>
                <w:tcW w:w="1080" w:type="dxa"/>
              </w:tcPr>
            </w:tcPrChange>
          </w:tcPr>
          <w:p w:rsidR="00750576" w:rsidRDefault="00750576" w:rsidP="004A7318">
            <w:pPr>
              <w:rPr>
                <w:ins w:id="248" w:author="krutoy" w:date="2012-09-17T16:25:00Z"/>
                <w:sz w:val="22"/>
                <w:szCs w:val="22"/>
              </w:rPr>
            </w:pPr>
            <w:ins w:id="249" w:author="krutoy" w:date="2012-09-17T16:25:00Z">
              <w:r>
                <w:rPr>
                  <w:sz w:val="22"/>
                  <w:szCs w:val="22"/>
                </w:rPr>
                <w:t>Manager Phone</w:t>
              </w:r>
            </w:ins>
          </w:p>
        </w:tc>
        <w:tc>
          <w:tcPr>
            <w:tcW w:w="1530" w:type="dxa"/>
            <w:tcPrChange w:id="250" w:author="krutoy" w:date="2012-09-17T16:47:00Z">
              <w:tcPr>
                <w:tcW w:w="1530" w:type="dxa"/>
              </w:tcPr>
            </w:tcPrChange>
          </w:tcPr>
          <w:p w:rsidR="00750576" w:rsidRDefault="00750576" w:rsidP="004A7318">
            <w:pPr>
              <w:rPr>
                <w:ins w:id="251" w:author="krutoy" w:date="2012-09-17T16:25:00Z"/>
                <w:sz w:val="22"/>
                <w:szCs w:val="22"/>
              </w:rPr>
            </w:pPr>
            <w:ins w:id="252" w:author="krutoy" w:date="2012-09-17T16:25:00Z">
              <w:r>
                <w:rPr>
                  <w:sz w:val="22"/>
                  <w:szCs w:val="22"/>
                </w:rPr>
                <w:t>Manager</w:t>
              </w:r>
            </w:ins>
            <w:ins w:id="253" w:author="krutoy" w:date="2012-09-17T16:43:00Z">
              <w:r>
                <w:rPr>
                  <w:sz w:val="22"/>
                  <w:szCs w:val="22"/>
                </w:rPr>
                <w:t xml:space="preserve"> Street </w:t>
              </w:r>
            </w:ins>
            <w:ins w:id="254" w:author="krutoy" w:date="2012-09-17T16:25:00Z">
              <w:r>
                <w:rPr>
                  <w:sz w:val="22"/>
                  <w:szCs w:val="22"/>
                </w:rPr>
                <w:t>Address</w:t>
              </w:r>
            </w:ins>
          </w:p>
        </w:tc>
        <w:tc>
          <w:tcPr>
            <w:tcW w:w="1260" w:type="dxa"/>
            <w:tcPrChange w:id="255" w:author="krutoy" w:date="2012-09-17T16:47:00Z">
              <w:tcPr>
                <w:tcW w:w="1260" w:type="dxa"/>
              </w:tcPr>
            </w:tcPrChange>
          </w:tcPr>
          <w:p w:rsidR="00750576" w:rsidRDefault="00750576" w:rsidP="004A7318">
            <w:pPr>
              <w:rPr>
                <w:ins w:id="256" w:author="krutoy" w:date="2012-09-17T16:42:00Z"/>
                <w:sz w:val="22"/>
                <w:szCs w:val="22"/>
              </w:rPr>
            </w:pPr>
            <w:ins w:id="257" w:author="krutoy" w:date="2012-09-17T16:43:00Z">
              <w:r>
                <w:rPr>
                  <w:sz w:val="22"/>
                  <w:szCs w:val="22"/>
                </w:rPr>
                <w:t>Manager Hometown</w:t>
              </w:r>
            </w:ins>
          </w:p>
        </w:tc>
        <w:tc>
          <w:tcPr>
            <w:tcW w:w="720" w:type="dxa"/>
            <w:tcPrChange w:id="258" w:author="krutoy" w:date="2012-09-17T16:47:00Z">
              <w:tcPr>
                <w:tcW w:w="1170" w:type="dxa"/>
              </w:tcPr>
            </w:tcPrChange>
          </w:tcPr>
          <w:p w:rsidR="00750576" w:rsidRDefault="00750576" w:rsidP="004A7318">
            <w:pPr>
              <w:rPr>
                <w:ins w:id="259" w:author="krutoy" w:date="2012-09-17T16:42:00Z"/>
                <w:sz w:val="22"/>
                <w:szCs w:val="22"/>
              </w:rPr>
            </w:pPr>
            <w:ins w:id="260" w:author="krutoy" w:date="2012-09-17T16:43:00Z">
              <w:r>
                <w:rPr>
                  <w:sz w:val="22"/>
                  <w:szCs w:val="22"/>
                </w:rPr>
                <w:t xml:space="preserve">Manager </w:t>
              </w:r>
              <w:proofErr w:type="spellStart"/>
              <w:r>
                <w:rPr>
                  <w:sz w:val="22"/>
                  <w:szCs w:val="22"/>
                </w:rPr>
                <w:t>Homestate</w:t>
              </w:r>
            </w:ins>
            <w:proofErr w:type="spellEnd"/>
          </w:p>
        </w:tc>
        <w:tc>
          <w:tcPr>
            <w:tcW w:w="1170" w:type="dxa"/>
            <w:tcPrChange w:id="261" w:author="krutoy" w:date="2012-09-17T16:47:00Z">
              <w:tcPr>
                <w:tcW w:w="1350" w:type="dxa"/>
              </w:tcPr>
            </w:tcPrChange>
          </w:tcPr>
          <w:p w:rsidR="00750576" w:rsidRDefault="00750576" w:rsidP="004A7318">
            <w:pPr>
              <w:rPr>
                <w:ins w:id="262" w:author="krutoy" w:date="2012-09-17T16:45:00Z"/>
                <w:sz w:val="22"/>
                <w:szCs w:val="22"/>
              </w:rPr>
            </w:pPr>
            <w:ins w:id="263" w:author="krutoy" w:date="2012-09-17T16:46:00Z">
              <w:r>
                <w:rPr>
                  <w:sz w:val="22"/>
                  <w:szCs w:val="22"/>
                </w:rPr>
                <w:t>Manager Zip Code</w:t>
              </w:r>
            </w:ins>
          </w:p>
        </w:tc>
        <w:tc>
          <w:tcPr>
            <w:tcW w:w="1710" w:type="dxa"/>
            <w:tcPrChange w:id="264" w:author="krutoy" w:date="2012-09-17T16:47:00Z">
              <w:tcPr>
                <w:tcW w:w="1350" w:type="dxa"/>
              </w:tcPr>
            </w:tcPrChange>
          </w:tcPr>
          <w:p w:rsidR="00750576" w:rsidRDefault="00750576" w:rsidP="004A7318">
            <w:pPr>
              <w:rPr>
                <w:ins w:id="265" w:author="krutoy" w:date="2012-09-17T16:25:00Z"/>
                <w:sz w:val="22"/>
                <w:szCs w:val="22"/>
              </w:rPr>
            </w:pPr>
            <w:ins w:id="266" w:author="krutoy" w:date="2012-09-17T16:25:00Z">
              <w:r>
                <w:rPr>
                  <w:sz w:val="22"/>
                  <w:szCs w:val="22"/>
                </w:rPr>
                <w:t>Project Bid Price</w:t>
              </w:r>
            </w:ins>
          </w:p>
        </w:tc>
      </w:tr>
      <w:tr w:rsidR="00750576" w:rsidTr="00750576">
        <w:trPr>
          <w:ins w:id="267" w:author="krutoy" w:date="2012-09-17T16:25:00Z"/>
        </w:trPr>
        <w:tc>
          <w:tcPr>
            <w:tcW w:w="900" w:type="dxa"/>
            <w:tcPrChange w:id="268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269" w:author="krutoy" w:date="2012-09-17T16:25:00Z"/>
                <w:sz w:val="22"/>
                <w:szCs w:val="22"/>
              </w:rPr>
            </w:pPr>
            <w:ins w:id="270" w:author="krutoy" w:date="2012-09-17T16:25:00Z">
              <w:r>
                <w:rPr>
                  <w:sz w:val="22"/>
                  <w:szCs w:val="22"/>
                </w:rPr>
                <w:t>21</w:t>
              </w:r>
            </w:ins>
          </w:p>
        </w:tc>
        <w:tc>
          <w:tcPr>
            <w:tcW w:w="990" w:type="dxa"/>
            <w:tcPrChange w:id="271" w:author="krutoy" w:date="2012-09-17T16:47:00Z">
              <w:tcPr>
                <w:tcW w:w="990" w:type="dxa"/>
              </w:tcPr>
            </w:tcPrChange>
          </w:tcPr>
          <w:p w:rsidR="00750576" w:rsidRDefault="00750576" w:rsidP="004A7318">
            <w:pPr>
              <w:rPr>
                <w:ins w:id="272" w:author="krutoy" w:date="2012-09-17T16:25:00Z"/>
                <w:sz w:val="22"/>
                <w:szCs w:val="22"/>
              </w:rPr>
            </w:pPr>
            <w:ins w:id="273" w:author="krutoy" w:date="2012-09-17T16:25:00Z">
              <w:r>
                <w:rPr>
                  <w:sz w:val="22"/>
                  <w:szCs w:val="22"/>
                </w:rPr>
                <w:t>Holly</w:t>
              </w:r>
            </w:ins>
          </w:p>
        </w:tc>
        <w:tc>
          <w:tcPr>
            <w:tcW w:w="900" w:type="dxa"/>
            <w:tcPrChange w:id="274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275" w:author="krutoy" w:date="2012-09-17T16:25:00Z"/>
                <w:sz w:val="22"/>
                <w:szCs w:val="22"/>
              </w:rPr>
            </w:pPr>
            <w:ins w:id="276" w:author="krutoy" w:date="2012-09-17T16:25:00Z">
              <w:r>
                <w:rPr>
                  <w:sz w:val="22"/>
                  <w:szCs w:val="22"/>
                </w:rPr>
                <w:t>Ba</w:t>
              </w:r>
            </w:ins>
          </w:p>
        </w:tc>
        <w:tc>
          <w:tcPr>
            <w:tcW w:w="900" w:type="dxa"/>
            <w:tcPrChange w:id="277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278" w:author="krutoy" w:date="2012-09-17T16:25:00Z"/>
                <w:sz w:val="22"/>
                <w:szCs w:val="22"/>
              </w:rPr>
            </w:pPr>
            <w:ins w:id="279" w:author="krutoy" w:date="2012-09-17T16:25:00Z">
              <w:r>
                <w:rPr>
                  <w:sz w:val="22"/>
                  <w:szCs w:val="22"/>
                </w:rPr>
                <w:t>Parker</w:t>
              </w:r>
            </w:ins>
          </w:p>
        </w:tc>
        <w:tc>
          <w:tcPr>
            <w:tcW w:w="1080" w:type="dxa"/>
            <w:tcPrChange w:id="280" w:author="krutoy" w:date="2012-09-17T16:47:00Z">
              <w:tcPr>
                <w:tcW w:w="1080" w:type="dxa"/>
              </w:tcPr>
            </w:tcPrChange>
          </w:tcPr>
          <w:p w:rsidR="00750576" w:rsidRDefault="00750576" w:rsidP="004A7318">
            <w:pPr>
              <w:rPr>
                <w:ins w:id="281" w:author="krutoy" w:date="2012-09-17T16:25:00Z"/>
                <w:sz w:val="22"/>
                <w:szCs w:val="22"/>
              </w:rPr>
            </w:pPr>
            <w:ins w:id="282" w:author="krutoy" w:date="2012-09-17T16:25:00Z">
              <w:r>
                <w:rPr>
                  <w:sz w:val="22"/>
                  <w:szCs w:val="22"/>
                </w:rPr>
                <w:t>904-111-1111</w:t>
              </w:r>
            </w:ins>
          </w:p>
        </w:tc>
        <w:tc>
          <w:tcPr>
            <w:tcW w:w="1530" w:type="dxa"/>
            <w:tcPrChange w:id="283" w:author="krutoy" w:date="2012-09-17T16:47:00Z">
              <w:tcPr>
                <w:tcW w:w="1530" w:type="dxa"/>
              </w:tcPr>
            </w:tcPrChange>
          </w:tcPr>
          <w:p w:rsidR="00750576" w:rsidRDefault="00750576" w:rsidP="00750576">
            <w:pPr>
              <w:rPr>
                <w:ins w:id="284" w:author="krutoy" w:date="2012-09-17T16:25:00Z"/>
                <w:sz w:val="22"/>
                <w:szCs w:val="22"/>
              </w:rPr>
            </w:pPr>
            <w:ins w:id="285" w:author="krutoy" w:date="2012-09-17T16:25:00Z">
              <w:r>
                <w:rPr>
                  <w:sz w:val="22"/>
                  <w:szCs w:val="22"/>
                </w:rPr>
                <w:t xml:space="preserve">3334 Lee Rd. </w:t>
              </w:r>
            </w:ins>
          </w:p>
        </w:tc>
        <w:tc>
          <w:tcPr>
            <w:tcW w:w="1260" w:type="dxa"/>
            <w:tcPrChange w:id="286" w:author="krutoy" w:date="2012-09-17T16:47:00Z">
              <w:tcPr>
                <w:tcW w:w="1260" w:type="dxa"/>
              </w:tcPr>
            </w:tcPrChange>
          </w:tcPr>
          <w:p w:rsidR="00750576" w:rsidRDefault="00750576" w:rsidP="004A7318">
            <w:pPr>
              <w:rPr>
                <w:ins w:id="287" w:author="krutoy" w:date="2012-09-17T16:42:00Z"/>
                <w:sz w:val="22"/>
                <w:szCs w:val="22"/>
              </w:rPr>
            </w:pPr>
            <w:ins w:id="288" w:author="krutoy" w:date="2012-09-17T16:46:00Z">
              <w:r w:rsidRPr="00750576">
                <w:rPr>
                  <w:sz w:val="22"/>
                  <w:szCs w:val="22"/>
                </w:rPr>
                <w:t>Gainesville</w:t>
              </w:r>
            </w:ins>
          </w:p>
        </w:tc>
        <w:tc>
          <w:tcPr>
            <w:tcW w:w="720" w:type="dxa"/>
            <w:tcPrChange w:id="289" w:author="krutoy" w:date="2012-09-17T16:47:00Z">
              <w:tcPr>
                <w:tcW w:w="1170" w:type="dxa"/>
              </w:tcPr>
            </w:tcPrChange>
          </w:tcPr>
          <w:p w:rsidR="00750576" w:rsidRDefault="00750576" w:rsidP="004A7318">
            <w:pPr>
              <w:rPr>
                <w:ins w:id="290" w:author="krutoy" w:date="2012-09-17T16:42:00Z"/>
                <w:sz w:val="22"/>
                <w:szCs w:val="22"/>
              </w:rPr>
            </w:pPr>
            <w:ins w:id="291" w:author="krutoy" w:date="2012-09-17T16:47:00Z">
              <w:r w:rsidRPr="00750576">
                <w:rPr>
                  <w:sz w:val="22"/>
                  <w:szCs w:val="22"/>
                </w:rPr>
                <w:t>FL</w:t>
              </w:r>
            </w:ins>
          </w:p>
        </w:tc>
        <w:tc>
          <w:tcPr>
            <w:tcW w:w="1170" w:type="dxa"/>
            <w:tcPrChange w:id="292" w:author="krutoy" w:date="2012-09-17T16:47:00Z">
              <w:tcPr>
                <w:tcW w:w="1350" w:type="dxa"/>
              </w:tcPr>
            </w:tcPrChange>
          </w:tcPr>
          <w:p w:rsidR="00750576" w:rsidRDefault="00750576" w:rsidP="004A7318">
            <w:pPr>
              <w:rPr>
                <w:ins w:id="293" w:author="krutoy" w:date="2012-09-17T16:45:00Z"/>
                <w:sz w:val="22"/>
                <w:szCs w:val="22"/>
              </w:rPr>
            </w:pPr>
            <w:ins w:id="294" w:author="krutoy" w:date="2012-09-17T16:47:00Z">
              <w:r w:rsidRPr="00750576">
                <w:rPr>
                  <w:sz w:val="22"/>
                  <w:szCs w:val="22"/>
                </w:rPr>
                <w:t>37123</w:t>
              </w:r>
            </w:ins>
          </w:p>
        </w:tc>
        <w:tc>
          <w:tcPr>
            <w:tcW w:w="1710" w:type="dxa"/>
            <w:tcPrChange w:id="295" w:author="krutoy" w:date="2012-09-17T16:47:00Z">
              <w:tcPr>
                <w:tcW w:w="1350" w:type="dxa"/>
              </w:tcPr>
            </w:tcPrChange>
          </w:tcPr>
          <w:p w:rsidR="00750576" w:rsidRDefault="00750576" w:rsidP="004A7318">
            <w:pPr>
              <w:rPr>
                <w:ins w:id="296" w:author="krutoy" w:date="2012-09-17T16:25:00Z"/>
                <w:sz w:val="22"/>
                <w:szCs w:val="22"/>
              </w:rPr>
            </w:pPr>
            <w:ins w:id="297" w:author="krutoy" w:date="2012-09-17T16:25:00Z">
              <w:r>
                <w:rPr>
                  <w:sz w:val="22"/>
                  <w:szCs w:val="22"/>
                </w:rPr>
                <w:t>$16,000,000</w:t>
              </w:r>
            </w:ins>
          </w:p>
        </w:tc>
      </w:tr>
      <w:tr w:rsidR="00750576" w:rsidTr="00750576">
        <w:trPr>
          <w:ins w:id="298" w:author="krutoy" w:date="2012-09-17T16:25:00Z"/>
        </w:trPr>
        <w:tc>
          <w:tcPr>
            <w:tcW w:w="900" w:type="dxa"/>
            <w:tcPrChange w:id="299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300" w:author="krutoy" w:date="2012-09-17T16:25:00Z"/>
                <w:sz w:val="22"/>
                <w:szCs w:val="22"/>
              </w:rPr>
            </w:pPr>
            <w:ins w:id="301" w:author="krutoy" w:date="2012-09-17T16:25:00Z">
              <w:r>
                <w:rPr>
                  <w:sz w:val="22"/>
                  <w:szCs w:val="22"/>
                </w:rPr>
                <w:lastRenderedPageBreak/>
                <w:t>22</w:t>
              </w:r>
            </w:ins>
          </w:p>
        </w:tc>
        <w:tc>
          <w:tcPr>
            <w:tcW w:w="990" w:type="dxa"/>
            <w:tcPrChange w:id="302" w:author="krutoy" w:date="2012-09-17T16:47:00Z">
              <w:tcPr>
                <w:tcW w:w="990" w:type="dxa"/>
              </w:tcPr>
            </w:tcPrChange>
          </w:tcPr>
          <w:p w:rsidR="00750576" w:rsidRDefault="00750576" w:rsidP="004A7318">
            <w:pPr>
              <w:rPr>
                <w:ins w:id="303" w:author="krutoy" w:date="2012-09-17T16:25:00Z"/>
                <w:sz w:val="22"/>
                <w:szCs w:val="22"/>
              </w:rPr>
            </w:pPr>
            <w:ins w:id="304" w:author="krutoy" w:date="2012-09-17T16:25:00Z">
              <w:r>
                <w:rPr>
                  <w:sz w:val="22"/>
                  <w:szCs w:val="22"/>
                </w:rPr>
                <w:t>Jane</w:t>
              </w:r>
            </w:ins>
          </w:p>
        </w:tc>
        <w:tc>
          <w:tcPr>
            <w:tcW w:w="900" w:type="dxa"/>
            <w:tcPrChange w:id="305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306" w:author="krutoy" w:date="2012-09-17T16:25:00Z"/>
                <w:sz w:val="22"/>
                <w:szCs w:val="22"/>
              </w:rPr>
            </w:pPr>
            <w:proofErr w:type="spellStart"/>
            <w:ins w:id="307" w:author="krutoy" w:date="2012-09-17T16:25:00Z">
              <w:r>
                <w:rPr>
                  <w:sz w:val="22"/>
                  <w:szCs w:val="22"/>
                </w:rPr>
                <w:t>Dorts</w:t>
              </w:r>
              <w:proofErr w:type="spellEnd"/>
            </w:ins>
          </w:p>
        </w:tc>
        <w:tc>
          <w:tcPr>
            <w:tcW w:w="900" w:type="dxa"/>
            <w:tcPrChange w:id="308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309" w:author="krutoy" w:date="2012-09-17T16:25:00Z"/>
                <w:sz w:val="22"/>
                <w:szCs w:val="22"/>
              </w:rPr>
            </w:pPr>
            <w:ins w:id="310" w:author="krutoy" w:date="2012-09-17T16:25:00Z">
              <w:r>
                <w:rPr>
                  <w:sz w:val="22"/>
                  <w:szCs w:val="22"/>
                </w:rPr>
                <w:t>Grant</w:t>
              </w:r>
            </w:ins>
          </w:p>
        </w:tc>
        <w:tc>
          <w:tcPr>
            <w:tcW w:w="1080" w:type="dxa"/>
            <w:tcPrChange w:id="311" w:author="krutoy" w:date="2012-09-17T16:47:00Z">
              <w:tcPr>
                <w:tcW w:w="1080" w:type="dxa"/>
              </w:tcPr>
            </w:tcPrChange>
          </w:tcPr>
          <w:p w:rsidR="00750576" w:rsidRDefault="00750576" w:rsidP="004A7318">
            <w:pPr>
              <w:rPr>
                <w:ins w:id="312" w:author="krutoy" w:date="2012-09-17T16:25:00Z"/>
                <w:sz w:val="22"/>
                <w:szCs w:val="22"/>
              </w:rPr>
            </w:pPr>
            <w:ins w:id="313" w:author="krutoy" w:date="2012-09-17T16:25:00Z">
              <w:r>
                <w:rPr>
                  <w:sz w:val="22"/>
                  <w:szCs w:val="22"/>
                </w:rPr>
                <w:t>615-222-2222</w:t>
              </w:r>
            </w:ins>
          </w:p>
        </w:tc>
        <w:tc>
          <w:tcPr>
            <w:tcW w:w="1530" w:type="dxa"/>
            <w:tcPrChange w:id="314" w:author="krutoy" w:date="2012-09-17T16:47:00Z">
              <w:tcPr>
                <w:tcW w:w="1530" w:type="dxa"/>
              </w:tcPr>
            </w:tcPrChange>
          </w:tcPr>
          <w:p w:rsidR="00750576" w:rsidRDefault="00750576" w:rsidP="00750576">
            <w:pPr>
              <w:rPr>
                <w:ins w:id="315" w:author="krutoy" w:date="2012-09-17T16:25:00Z"/>
                <w:sz w:val="22"/>
                <w:szCs w:val="22"/>
              </w:rPr>
            </w:pPr>
            <w:ins w:id="316" w:author="krutoy" w:date="2012-09-17T16:25:00Z">
              <w:r w:rsidRPr="00F32E7C">
                <w:rPr>
                  <w:sz w:val="20"/>
                  <w:szCs w:val="20"/>
                </w:rPr>
                <w:t>218 Clark Blvd.</w:t>
              </w:r>
            </w:ins>
          </w:p>
        </w:tc>
        <w:tc>
          <w:tcPr>
            <w:tcW w:w="1260" w:type="dxa"/>
            <w:tcPrChange w:id="317" w:author="krutoy" w:date="2012-09-17T16:47:00Z">
              <w:tcPr>
                <w:tcW w:w="1260" w:type="dxa"/>
              </w:tcPr>
            </w:tcPrChange>
          </w:tcPr>
          <w:p w:rsidR="00750576" w:rsidRDefault="00750576" w:rsidP="004A7318">
            <w:pPr>
              <w:rPr>
                <w:ins w:id="318" w:author="krutoy" w:date="2012-09-17T16:42:00Z"/>
                <w:sz w:val="22"/>
                <w:szCs w:val="22"/>
              </w:rPr>
            </w:pPr>
            <w:ins w:id="319" w:author="krutoy" w:date="2012-09-17T16:48:00Z">
              <w:r w:rsidRPr="00750576">
                <w:rPr>
                  <w:sz w:val="22"/>
                  <w:szCs w:val="22"/>
                </w:rPr>
                <w:t>Nashville</w:t>
              </w:r>
            </w:ins>
          </w:p>
        </w:tc>
        <w:tc>
          <w:tcPr>
            <w:tcW w:w="720" w:type="dxa"/>
            <w:tcPrChange w:id="320" w:author="krutoy" w:date="2012-09-17T16:47:00Z">
              <w:tcPr>
                <w:tcW w:w="1170" w:type="dxa"/>
              </w:tcPr>
            </w:tcPrChange>
          </w:tcPr>
          <w:p w:rsidR="00750576" w:rsidRDefault="00750576" w:rsidP="004A7318">
            <w:pPr>
              <w:rPr>
                <w:ins w:id="321" w:author="krutoy" w:date="2012-09-17T16:42:00Z"/>
                <w:sz w:val="22"/>
                <w:szCs w:val="22"/>
              </w:rPr>
            </w:pPr>
            <w:ins w:id="322" w:author="krutoy" w:date="2012-09-17T16:48:00Z">
              <w:r w:rsidRPr="00750576">
                <w:rPr>
                  <w:sz w:val="22"/>
                  <w:szCs w:val="22"/>
                </w:rPr>
                <w:t>TN</w:t>
              </w:r>
            </w:ins>
          </w:p>
        </w:tc>
        <w:tc>
          <w:tcPr>
            <w:tcW w:w="1170" w:type="dxa"/>
            <w:tcPrChange w:id="323" w:author="krutoy" w:date="2012-09-17T16:47:00Z">
              <w:tcPr>
                <w:tcW w:w="1350" w:type="dxa"/>
              </w:tcPr>
            </w:tcPrChange>
          </w:tcPr>
          <w:p w:rsidR="00750576" w:rsidRDefault="00750576" w:rsidP="004A7318">
            <w:pPr>
              <w:rPr>
                <w:ins w:id="324" w:author="krutoy" w:date="2012-09-17T16:45:00Z"/>
                <w:sz w:val="22"/>
                <w:szCs w:val="22"/>
              </w:rPr>
            </w:pPr>
            <w:ins w:id="325" w:author="krutoy" w:date="2012-09-17T16:48:00Z">
              <w:r w:rsidRPr="00750576">
                <w:rPr>
                  <w:sz w:val="22"/>
                  <w:szCs w:val="22"/>
                </w:rPr>
                <w:t>36362</w:t>
              </w:r>
            </w:ins>
          </w:p>
        </w:tc>
        <w:tc>
          <w:tcPr>
            <w:tcW w:w="1710" w:type="dxa"/>
            <w:tcPrChange w:id="326" w:author="krutoy" w:date="2012-09-17T16:47:00Z">
              <w:tcPr>
                <w:tcW w:w="1350" w:type="dxa"/>
              </w:tcPr>
            </w:tcPrChange>
          </w:tcPr>
          <w:p w:rsidR="00750576" w:rsidRDefault="00750576" w:rsidP="004A7318">
            <w:pPr>
              <w:rPr>
                <w:ins w:id="327" w:author="krutoy" w:date="2012-09-17T16:25:00Z"/>
                <w:sz w:val="22"/>
                <w:szCs w:val="22"/>
              </w:rPr>
            </w:pPr>
            <w:ins w:id="328" w:author="krutoy" w:date="2012-09-17T16:25:00Z">
              <w:r>
                <w:rPr>
                  <w:sz w:val="22"/>
                  <w:szCs w:val="22"/>
                </w:rPr>
                <w:t>$12,000,000</w:t>
              </w:r>
            </w:ins>
          </w:p>
        </w:tc>
      </w:tr>
      <w:tr w:rsidR="00750576" w:rsidTr="00750576">
        <w:trPr>
          <w:ins w:id="329" w:author="krutoy" w:date="2012-09-17T16:25:00Z"/>
        </w:trPr>
        <w:tc>
          <w:tcPr>
            <w:tcW w:w="900" w:type="dxa"/>
            <w:tcPrChange w:id="330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331" w:author="krutoy" w:date="2012-09-17T16:25:00Z"/>
                <w:sz w:val="22"/>
                <w:szCs w:val="22"/>
              </w:rPr>
            </w:pPr>
            <w:ins w:id="332" w:author="krutoy" w:date="2012-09-17T16:25:00Z">
              <w:r>
                <w:rPr>
                  <w:sz w:val="22"/>
                  <w:szCs w:val="22"/>
                </w:rPr>
                <w:t>23</w:t>
              </w:r>
            </w:ins>
          </w:p>
        </w:tc>
        <w:tc>
          <w:tcPr>
            <w:tcW w:w="990" w:type="dxa"/>
            <w:tcPrChange w:id="333" w:author="krutoy" w:date="2012-09-17T16:47:00Z">
              <w:tcPr>
                <w:tcW w:w="990" w:type="dxa"/>
              </w:tcPr>
            </w:tcPrChange>
          </w:tcPr>
          <w:p w:rsidR="00750576" w:rsidRDefault="00750576" w:rsidP="004A7318">
            <w:pPr>
              <w:rPr>
                <w:ins w:id="334" w:author="krutoy" w:date="2012-09-17T16:25:00Z"/>
                <w:sz w:val="22"/>
                <w:szCs w:val="22"/>
              </w:rPr>
            </w:pPr>
            <w:ins w:id="335" w:author="krutoy" w:date="2012-09-17T16:25:00Z">
              <w:r>
                <w:rPr>
                  <w:sz w:val="22"/>
                  <w:szCs w:val="22"/>
                </w:rPr>
                <w:t>George</w:t>
              </w:r>
            </w:ins>
          </w:p>
        </w:tc>
        <w:tc>
          <w:tcPr>
            <w:tcW w:w="900" w:type="dxa"/>
            <w:tcPrChange w:id="336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337" w:author="krutoy" w:date="2012-09-17T16:25:00Z"/>
                <w:sz w:val="22"/>
                <w:szCs w:val="22"/>
              </w:rPr>
            </w:pPr>
            <w:ins w:id="338" w:author="krutoy" w:date="2012-09-17T16:25:00Z">
              <w:r>
                <w:rPr>
                  <w:sz w:val="22"/>
                  <w:szCs w:val="22"/>
                </w:rPr>
                <w:t>Grant</w:t>
              </w:r>
            </w:ins>
          </w:p>
        </w:tc>
        <w:tc>
          <w:tcPr>
            <w:tcW w:w="900" w:type="dxa"/>
            <w:tcPrChange w:id="339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340" w:author="krutoy" w:date="2012-09-17T16:25:00Z"/>
                <w:sz w:val="22"/>
                <w:szCs w:val="22"/>
              </w:rPr>
            </w:pPr>
            <w:proofErr w:type="spellStart"/>
            <w:ins w:id="341" w:author="krutoy" w:date="2012-09-17T16:25:00Z">
              <w:r>
                <w:rPr>
                  <w:sz w:val="22"/>
                  <w:szCs w:val="22"/>
                </w:rPr>
                <w:t>Dorts</w:t>
              </w:r>
              <w:proofErr w:type="spellEnd"/>
            </w:ins>
          </w:p>
        </w:tc>
        <w:tc>
          <w:tcPr>
            <w:tcW w:w="1080" w:type="dxa"/>
            <w:tcPrChange w:id="342" w:author="krutoy" w:date="2012-09-17T16:47:00Z">
              <w:tcPr>
                <w:tcW w:w="1080" w:type="dxa"/>
              </w:tcPr>
            </w:tcPrChange>
          </w:tcPr>
          <w:p w:rsidR="00750576" w:rsidRDefault="00750576" w:rsidP="004A7318">
            <w:pPr>
              <w:rPr>
                <w:ins w:id="343" w:author="krutoy" w:date="2012-09-17T16:25:00Z"/>
                <w:sz w:val="22"/>
                <w:szCs w:val="22"/>
              </w:rPr>
            </w:pPr>
            <w:ins w:id="344" w:author="krutoy" w:date="2012-09-17T16:25:00Z">
              <w:r>
                <w:rPr>
                  <w:sz w:val="22"/>
                  <w:szCs w:val="22"/>
                </w:rPr>
                <w:t>615-333-3333</w:t>
              </w:r>
            </w:ins>
          </w:p>
        </w:tc>
        <w:tc>
          <w:tcPr>
            <w:tcW w:w="1530" w:type="dxa"/>
            <w:tcPrChange w:id="345" w:author="krutoy" w:date="2012-09-17T16:47:00Z">
              <w:tcPr>
                <w:tcW w:w="1530" w:type="dxa"/>
              </w:tcPr>
            </w:tcPrChange>
          </w:tcPr>
          <w:p w:rsidR="00750576" w:rsidRDefault="00750576" w:rsidP="00750576">
            <w:pPr>
              <w:rPr>
                <w:ins w:id="346" w:author="krutoy" w:date="2012-09-17T16:25:00Z"/>
                <w:sz w:val="22"/>
                <w:szCs w:val="22"/>
              </w:rPr>
            </w:pPr>
            <w:ins w:id="347" w:author="krutoy" w:date="2012-09-17T16:25:00Z">
              <w:r w:rsidRPr="00F32E7C">
                <w:rPr>
                  <w:sz w:val="20"/>
                  <w:szCs w:val="20"/>
                </w:rPr>
                <w:t xml:space="preserve">124 Nashville </w:t>
              </w:r>
              <w:proofErr w:type="spellStart"/>
              <w:r w:rsidRPr="00F32E7C">
                <w:rPr>
                  <w:sz w:val="20"/>
                  <w:szCs w:val="20"/>
                </w:rPr>
                <w:t>Dr</w:t>
              </w:r>
              <w:proofErr w:type="spellEnd"/>
            </w:ins>
          </w:p>
        </w:tc>
        <w:tc>
          <w:tcPr>
            <w:tcW w:w="1260" w:type="dxa"/>
            <w:tcPrChange w:id="348" w:author="krutoy" w:date="2012-09-17T16:47:00Z">
              <w:tcPr>
                <w:tcW w:w="1260" w:type="dxa"/>
              </w:tcPr>
            </w:tcPrChange>
          </w:tcPr>
          <w:p w:rsidR="00750576" w:rsidRDefault="00750576" w:rsidP="004A7318">
            <w:pPr>
              <w:rPr>
                <w:ins w:id="349" w:author="krutoy" w:date="2012-09-17T16:42:00Z"/>
                <w:sz w:val="22"/>
                <w:szCs w:val="22"/>
              </w:rPr>
            </w:pPr>
            <w:ins w:id="350" w:author="krutoy" w:date="2012-09-17T16:48:00Z">
              <w:r w:rsidRPr="00750576">
                <w:rPr>
                  <w:sz w:val="22"/>
                  <w:szCs w:val="22"/>
                </w:rPr>
                <w:t>Lee</w:t>
              </w:r>
            </w:ins>
          </w:p>
        </w:tc>
        <w:tc>
          <w:tcPr>
            <w:tcW w:w="720" w:type="dxa"/>
            <w:tcPrChange w:id="351" w:author="krutoy" w:date="2012-09-17T16:47:00Z">
              <w:tcPr>
                <w:tcW w:w="1170" w:type="dxa"/>
              </w:tcPr>
            </w:tcPrChange>
          </w:tcPr>
          <w:p w:rsidR="00750576" w:rsidRDefault="00750576" w:rsidP="004A7318">
            <w:pPr>
              <w:rPr>
                <w:ins w:id="352" w:author="krutoy" w:date="2012-09-17T16:42:00Z"/>
                <w:sz w:val="22"/>
                <w:szCs w:val="22"/>
              </w:rPr>
            </w:pPr>
            <w:ins w:id="353" w:author="krutoy" w:date="2012-09-17T16:49:00Z">
              <w:r w:rsidRPr="00750576">
                <w:rPr>
                  <w:sz w:val="22"/>
                  <w:szCs w:val="22"/>
                </w:rPr>
                <w:t>TN</w:t>
              </w:r>
            </w:ins>
          </w:p>
        </w:tc>
        <w:tc>
          <w:tcPr>
            <w:tcW w:w="1170" w:type="dxa"/>
            <w:tcPrChange w:id="354" w:author="krutoy" w:date="2012-09-17T16:47:00Z">
              <w:tcPr>
                <w:tcW w:w="1350" w:type="dxa"/>
              </w:tcPr>
            </w:tcPrChange>
          </w:tcPr>
          <w:p w:rsidR="00750576" w:rsidRDefault="00750576" w:rsidP="004A7318">
            <w:pPr>
              <w:rPr>
                <w:ins w:id="355" w:author="krutoy" w:date="2012-09-17T16:45:00Z"/>
                <w:sz w:val="22"/>
                <w:szCs w:val="22"/>
              </w:rPr>
            </w:pPr>
            <w:ins w:id="356" w:author="krutoy" w:date="2012-09-17T16:49:00Z">
              <w:r w:rsidRPr="00750576">
                <w:rPr>
                  <w:sz w:val="22"/>
                  <w:szCs w:val="22"/>
                </w:rPr>
                <w:t>29185</w:t>
              </w:r>
            </w:ins>
          </w:p>
        </w:tc>
        <w:tc>
          <w:tcPr>
            <w:tcW w:w="1710" w:type="dxa"/>
            <w:tcPrChange w:id="357" w:author="krutoy" w:date="2012-09-17T16:47:00Z">
              <w:tcPr>
                <w:tcW w:w="1350" w:type="dxa"/>
              </w:tcPr>
            </w:tcPrChange>
          </w:tcPr>
          <w:p w:rsidR="00750576" w:rsidRDefault="00750576" w:rsidP="004A7318">
            <w:pPr>
              <w:rPr>
                <w:ins w:id="358" w:author="krutoy" w:date="2012-09-17T16:25:00Z"/>
                <w:sz w:val="22"/>
                <w:szCs w:val="22"/>
              </w:rPr>
            </w:pPr>
            <w:ins w:id="359" w:author="krutoy" w:date="2012-09-17T16:25:00Z">
              <w:r>
                <w:rPr>
                  <w:sz w:val="22"/>
                  <w:szCs w:val="22"/>
                </w:rPr>
                <w:t>$32,000,000</w:t>
              </w:r>
            </w:ins>
          </w:p>
        </w:tc>
      </w:tr>
      <w:tr w:rsidR="00750576" w:rsidTr="00750576">
        <w:trPr>
          <w:ins w:id="360" w:author="krutoy" w:date="2012-09-17T16:25:00Z"/>
        </w:trPr>
        <w:tc>
          <w:tcPr>
            <w:tcW w:w="900" w:type="dxa"/>
            <w:tcPrChange w:id="361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362" w:author="krutoy" w:date="2012-09-17T16:25:00Z"/>
                <w:sz w:val="22"/>
                <w:szCs w:val="22"/>
              </w:rPr>
            </w:pPr>
            <w:ins w:id="363" w:author="krutoy" w:date="2012-09-17T16:25:00Z">
              <w:r>
                <w:rPr>
                  <w:sz w:val="22"/>
                  <w:szCs w:val="22"/>
                </w:rPr>
                <w:t>24</w:t>
              </w:r>
            </w:ins>
          </w:p>
        </w:tc>
        <w:tc>
          <w:tcPr>
            <w:tcW w:w="990" w:type="dxa"/>
            <w:tcPrChange w:id="364" w:author="krutoy" w:date="2012-09-17T16:47:00Z">
              <w:tcPr>
                <w:tcW w:w="990" w:type="dxa"/>
              </w:tcPr>
            </w:tcPrChange>
          </w:tcPr>
          <w:p w:rsidR="00750576" w:rsidRDefault="00750576" w:rsidP="004A7318">
            <w:pPr>
              <w:rPr>
                <w:ins w:id="365" w:author="krutoy" w:date="2012-09-17T16:25:00Z"/>
                <w:sz w:val="22"/>
                <w:szCs w:val="22"/>
              </w:rPr>
            </w:pPr>
            <w:ins w:id="366" w:author="krutoy" w:date="2012-09-17T16:25:00Z">
              <w:r>
                <w:rPr>
                  <w:sz w:val="22"/>
                  <w:szCs w:val="22"/>
                </w:rPr>
                <w:t>Holly</w:t>
              </w:r>
            </w:ins>
          </w:p>
        </w:tc>
        <w:tc>
          <w:tcPr>
            <w:tcW w:w="900" w:type="dxa"/>
            <w:tcPrChange w:id="367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368" w:author="krutoy" w:date="2012-09-17T16:25:00Z"/>
                <w:sz w:val="22"/>
                <w:szCs w:val="22"/>
              </w:rPr>
            </w:pPr>
            <w:ins w:id="369" w:author="krutoy" w:date="2012-09-17T16:25:00Z">
              <w:r>
                <w:rPr>
                  <w:sz w:val="22"/>
                  <w:szCs w:val="22"/>
                </w:rPr>
                <w:t>Ba</w:t>
              </w:r>
            </w:ins>
          </w:p>
        </w:tc>
        <w:tc>
          <w:tcPr>
            <w:tcW w:w="900" w:type="dxa"/>
            <w:tcPrChange w:id="370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371" w:author="krutoy" w:date="2012-09-17T16:25:00Z"/>
                <w:sz w:val="22"/>
                <w:szCs w:val="22"/>
              </w:rPr>
            </w:pPr>
            <w:ins w:id="372" w:author="krutoy" w:date="2012-09-17T16:25:00Z">
              <w:r>
                <w:rPr>
                  <w:sz w:val="22"/>
                  <w:szCs w:val="22"/>
                </w:rPr>
                <w:t>Parker</w:t>
              </w:r>
            </w:ins>
          </w:p>
        </w:tc>
        <w:tc>
          <w:tcPr>
            <w:tcW w:w="1080" w:type="dxa"/>
            <w:tcPrChange w:id="373" w:author="krutoy" w:date="2012-09-17T16:47:00Z">
              <w:tcPr>
                <w:tcW w:w="1080" w:type="dxa"/>
              </w:tcPr>
            </w:tcPrChange>
          </w:tcPr>
          <w:p w:rsidR="00750576" w:rsidRDefault="00750576" w:rsidP="004A7318">
            <w:pPr>
              <w:rPr>
                <w:ins w:id="374" w:author="krutoy" w:date="2012-09-17T16:25:00Z"/>
                <w:sz w:val="22"/>
                <w:szCs w:val="22"/>
              </w:rPr>
            </w:pPr>
            <w:ins w:id="375" w:author="krutoy" w:date="2012-09-17T16:25:00Z">
              <w:r>
                <w:rPr>
                  <w:sz w:val="22"/>
                  <w:szCs w:val="22"/>
                </w:rPr>
                <w:t>904-111-1111</w:t>
              </w:r>
            </w:ins>
          </w:p>
        </w:tc>
        <w:tc>
          <w:tcPr>
            <w:tcW w:w="1530" w:type="dxa"/>
            <w:tcPrChange w:id="376" w:author="krutoy" w:date="2012-09-17T16:47:00Z">
              <w:tcPr>
                <w:tcW w:w="1530" w:type="dxa"/>
              </w:tcPr>
            </w:tcPrChange>
          </w:tcPr>
          <w:p w:rsidR="00750576" w:rsidRDefault="00750576" w:rsidP="00750576">
            <w:pPr>
              <w:rPr>
                <w:ins w:id="377" w:author="krutoy" w:date="2012-09-17T16:25:00Z"/>
                <w:sz w:val="22"/>
                <w:szCs w:val="22"/>
              </w:rPr>
            </w:pPr>
            <w:ins w:id="378" w:author="krutoy" w:date="2012-09-17T16:25:00Z">
              <w:r w:rsidRPr="00F32E7C">
                <w:rPr>
                  <w:sz w:val="20"/>
                  <w:szCs w:val="20"/>
                </w:rPr>
                <w:t>3334 Lee Rd</w:t>
              </w:r>
            </w:ins>
          </w:p>
        </w:tc>
        <w:tc>
          <w:tcPr>
            <w:tcW w:w="1260" w:type="dxa"/>
            <w:tcPrChange w:id="379" w:author="krutoy" w:date="2012-09-17T16:47:00Z">
              <w:tcPr>
                <w:tcW w:w="1260" w:type="dxa"/>
              </w:tcPr>
            </w:tcPrChange>
          </w:tcPr>
          <w:p w:rsidR="00750576" w:rsidRDefault="00750576" w:rsidP="004A7318">
            <w:pPr>
              <w:rPr>
                <w:ins w:id="380" w:author="krutoy" w:date="2012-09-17T16:42:00Z"/>
                <w:sz w:val="22"/>
                <w:szCs w:val="22"/>
              </w:rPr>
            </w:pPr>
            <w:ins w:id="381" w:author="krutoy" w:date="2012-09-17T16:49:00Z">
              <w:r w:rsidRPr="00750576">
                <w:rPr>
                  <w:sz w:val="22"/>
                  <w:szCs w:val="22"/>
                </w:rPr>
                <w:t>Gainesville</w:t>
              </w:r>
            </w:ins>
          </w:p>
        </w:tc>
        <w:tc>
          <w:tcPr>
            <w:tcW w:w="720" w:type="dxa"/>
            <w:tcPrChange w:id="382" w:author="krutoy" w:date="2012-09-17T16:47:00Z">
              <w:tcPr>
                <w:tcW w:w="1170" w:type="dxa"/>
              </w:tcPr>
            </w:tcPrChange>
          </w:tcPr>
          <w:p w:rsidR="00750576" w:rsidRDefault="00750576" w:rsidP="004A7318">
            <w:pPr>
              <w:rPr>
                <w:ins w:id="383" w:author="krutoy" w:date="2012-09-17T16:42:00Z"/>
                <w:sz w:val="22"/>
                <w:szCs w:val="22"/>
              </w:rPr>
            </w:pPr>
            <w:ins w:id="384" w:author="krutoy" w:date="2012-09-17T16:49:00Z">
              <w:r w:rsidRPr="00750576">
                <w:rPr>
                  <w:sz w:val="22"/>
                  <w:szCs w:val="22"/>
                </w:rPr>
                <w:t>FL</w:t>
              </w:r>
            </w:ins>
          </w:p>
        </w:tc>
        <w:tc>
          <w:tcPr>
            <w:tcW w:w="1170" w:type="dxa"/>
            <w:tcPrChange w:id="385" w:author="krutoy" w:date="2012-09-17T16:47:00Z">
              <w:tcPr>
                <w:tcW w:w="1350" w:type="dxa"/>
              </w:tcPr>
            </w:tcPrChange>
          </w:tcPr>
          <w:p w:rsidR="00750576" w:rsidRDefault="00750576" w:rsidP="004A7318">
            <w:pPr>
              <w:rPr>
                <w:ins w:id="386" w:author="krutoy" w:date="2012-09-17T16:45:00Z"/>
                <w:sz w:val="22"/>
                <w:szCs w:val="22"/>
              </w:rPr>
            </w:pPr>
            <w:ins w:id="387" w:author="krutoy" w:date="2012-09-17T16:49:00Z">
              <w:r w:rsidRPr="00750576">
                <w:rPr>
                  <w:sz w:val="22"/>
                  <w:szCs w:val="22"/>
                </w:rPr>
                <w:t>37123</w:t>
              </w:r>
            </w:ins>
          </w:p>
        </w:tc>
        <w:tc>
          <w:tcPr>
            <w:tcW w:w="1710" w:type="dxa"/>
            <w:tcPrChange w:id="388" w:author="krutoy" w:date="2012-09-17T16:47:00Z">
              <w:tcPr>
                <w:tcW w:w="1350" w:type="dxa"/>
              </w:tcPr>
            </w:tcPrChange>
          </w:tcPr>
          <w:p w:rsidR="00750576" w:rsidRDefault="00750576" w:rsidP="004A7318">
            <w:pPr>
              <w:rPr>
                <w:ins w:id="389" w:author="krutoy" w:date="2012-09-17T16:25:00Z"/>
                <w:sz w:val="22"/>
                <w:szCs w:val="22"/>
              </w:rPr>
            </w:pPr>
            <w:ins w:id="390" w:author="krutoy" w:date="2012-09-17T16:25:00Z">
              <w:r>
                <w:rPr>
                  <w:sz w:val="22"/>
                  <w:szCs w:val="22"/>
                </w:rPr>
                <w:t>$21,000,000</w:t>
              </w:r>
            </w:ins>
          </w:p>
        </w:tc>
      </w:tr>
      <w:tr w:rsidR="00750576" w:rsidTr="00750576">
        <w:trPr>
          <w:ins w:id="391" w:author="krutoy" w:date="2012-09-17T16:25:00Z"/>
        </w:trPr>
        <w:tc>
          <w:tcPr>
            <w:tcW w:w="900" w:type="dxa"/>
            <w:tcPrChange w:id="392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393" w:author="krutoy" w:date="2012-09-17T16:25:00Z"/>
                <w:sz w:val="22"/>
                <w:szCs w:val="22"/>
              </w:rPr>
            </w:pPr>
            <w:ins w:id="394" w:author="krutoy" w:date="2012-09-17T16:25:00Z">
              <w:r>
                <w:rPr>
                  <w:sz w:val="22"/>
                  <w:szCs w:val="22"/>
                </w:rPr>
                <w:t>25</w:t>
              </w:r>
            </w:ins>
          </w:p>
        </w:tc>
        <w:tc>
          <w:tcPr>
            <w:tcW w:w="990" w:type="dxa"/>
            <w:tcPrChange w:id="395" w:author="krutoy" w:date="2012-09-17T16:47:00Z">
              <w:tcPr>
                <w:tcW w:w="990" w:type="dxa"/>
              </w:tcPr>
            </w:tcPrChange>
          </w:tcPr>
          <w:p w:rsidR="00750576" w:rsidRDefault="00750576" w:rsidP="004A7318">
            <w:pPr>
              <w:rPr>
                <w:ins w:id="396" w:author="krutoy" w:date="2012-09-17T16:25:00Z"/>
                <w:sz w:val="22"/>
                <w:szCs w:val="22"/>
              </w:rPr>
            </w:pPr>
            <w:ins w:id="397" w:author="krutoy" w:date="2012-09-17T16:25:00Z">
              <w:r>
                <w:rPr>
                  <w:sz w:val="22"/>
                  <w:szCs w:val="22"/>
                </w:rPr>
                <w:t>George</w:t>
              </w:r>
            </w:ins>
          </w:p>
        </w:tc>
        <w:tc>
          <w:tcPr>
            <w:tcW w:w="900" w:type="dxa"/>
            <w:tcPrChange w:id="398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399" w:author="krutoy" w:date="2012-09-17T16:25:00Z"/>
                <w:sz w:val="22"/>
                <w:szCs w:val="22"/>
              </w:rPr>
            </w:pPr>
            <w:ins w:id="400" w:author="krutoy" w:date="2012-09-17T16:25:00Z">
              <w:r>
                <w:rPr>
                  <w:sz w:val="22"/>
                  <w:szCs w:val="22"/>
                </w:rPr>
                <w:t>Grant</w:t>
              </w:r>
            </w:ins>
          </w:p>
        </w:tc>
        <w:tc>
          <w:tcPr>
            <w:tcW w:w="900" w:type="dxa"/>
            <w:tcPrChange w:id="401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402" w:author="krutoy" w:date="2012-09-17T16:25:00Z"/>
                <w:sz w:val="22"/>
                <w:szCs w:val="22"/>
              </w:rPr>
            </w:pPr>
            <w:proofErr w:type="spellStart"/>
            <w:ins w:id="403" w:author="krutoy" w:date="2012-09-17T16:25:00Z">
              <w:r>
                <w:rPr>
                  <w:sz w:val="22"/>
                  <w:szCs w:val="22"/>
                </w:rPr>
                <w:t>Dorts</w:t>
              </w:r>
              <w:proofErr w:type="spellEnd"/>
            </w:ins>
          </w:p>
        </w:tc>
        <w:tc>
          <w:tcPr>
            <w:tcW w:w="1080" w:type="dxa"/>
            <w:tcPrChange w:id="404" w:author="krutoy" w:date="2012-09-17T16:47:00Z">
              <w:tcPr>
                <w:tcW w:w="1080" w:type="dxa"/>
              </w:tcPr>
            </w:tcPrChange>
          </w:tcPr>
          <w:p w:rsidR="00750576" w:rsidRDefault="00750576" w:rsidP="004A7318">
            <w:pPr>
              <w:rPr>
                <w:ins w:id="405" w:author="krutoy" w:date="2012-09-17T16:25:00Z"/>
                <w:sz w:val="22"/>
                <w:szCs w:val="22"/>
              </w:rPr>
            </w:pPr>
            <w:ins w:id="406" w:author="krutoy" w:date="2012-09-17T16:25:00Z">
              <w:r>
                <w:rPr>
                  <w:sz w:val="22"/>
                  <w:szCs w:val="22"/>
                </w:rPr>
                <w:t>615-333-3333</w:t>
              </w:r>
            </w:ins>
          </w:p>
        </w:tc>
        <w:tc>
          <w:tcPr>
            <w:tcW w:w="1530" w:type="dxa"/>
            <w:tcPrChange w:id="407" w:author="krutoy" w:date="2012-09-17T16:47:00Z">
              <w:tcPr>
                <w:tcW w:w="1530" w:type="dxa"/>
              </w:tcPr>
            </w:tcPrChange>
          </w:tcPr>
          <w:p w:rsidR="00750576" w:rsidRDefault="00750576" w:rsidP="00750576">
            <w:pPr>
              <w:rPr>
                <w:ins w:id="408" w:author="krutoy" w:date="2012-09-17T16:25:00Z"/>
                <w:sz w:val="22"/>
                <w:szCs w:val="22"/>
              </w:rPr>
            </w:pPr>
            <w:ins w:id="409" w:author="krutoy" w:date="2012-09-17T16:25:00Z">
              <w:r w:rsidRPr="00F32E7C">
                <w:rPr>
                  <w:sz w:val="20"/>
                  <w:szCs w:val="20"/>
                </w:rPr>
                <w:t xml:space="preserve">124 Nashville </w:t>
              </w:r>
              <w:proofErr w:type="spellStart"/>
              <w:r w:rsidRPr="00F32E7C">
                <w:rPr>
                  <w:sz w:val="20"/>
                  <w:szCs w:val="20"/>
                </w:rPr>
                <w:t>Dr</w:t>
              </w:r>
              <w:proofErr w:type="spellEnd"/>
              <w:r w:rsidRPr="00F32E7C">
                <w:rPr>
                  <w:sz w:val="20"/>
                  <w:szCs w:val="20"/>
                </w:rPr>
                <w:t xml:space="preserve"> </w:t>
              </w:r>
            </w:ins>
          </w:p>
        </w:tc>
        <w:tc>
          <w:tcPr>
            <w:tcW w:w="1260" w:type="dxa"/>
            <w:tcPrChange w:id="410" w:author="krutoy" w:date="2012-09-17T16:47:00Z">
              <w:tcPr>
                <w:tcW w:w="1260" w:type="dxa"/>
              </w:tcPr>
            </w:tcPrChange>
          </w:tcPr>
          <w:p w:rsidR="00750576" w:rsidRDefault="00750576" w:rsidP="004A7318">
            <w:pPr>
              <w:rPr>
                <w:ins w:id="411" w:author="krutoy" w:date="2012-09-17T16:42:00Z"/>
                <w:sz w:val="22"/>
                <w:szCs w:val="22"/>
              </w:rPr>
            </w:pPr>
            <w:ins w:id="412" w:author="krutoy" w:date="2012-09-17T16:50:00Z">
              <w:r w:rsidRPr="00750576">
                <w:rPr>
                  <w:sz w:val="22"/>
                  <w:szCs w:val="22"/>
                </w:rPr>
                <w:t>Lee</w:t>
              </w:r>
            </w:ins>
          </w:p>
        </w:tc>
        <w:tc>
          <w:tcPr>
            <w:tcW w:w="720" w:type="dxa"/>
            <w:tcPrChange w:id="413" w:author="krutoy" w:date="2012-09-17T16:47:00Z">
              <w:tcPr>
                <w:tcW w:w="1170" w:type="dxa"/>
              </w:tcPr>
            </w:tcPrChange>
          </w:tcPr>
          <w:p w:rsidR="00750576" w:rsidRDefault="00750576" w:rsidP="004A7318">
            <w:pPr>
              <w:rPr>
                <w:ins w:id="414" w:author="krutoy" w:date="2012-09-17T16:42:00Z"/>
                <w:sz w:val="22"/>
                <w:szCs w:val="22"/>
              </w:rPr>
            </w:pPr>
            <w:ins w:id="415" w:author="krutoy" w:date="2012-09-17T16:50:00Z">
              <w:r w:rsidRPr="00750576">
                <w:rPr>
                  <w:sz w:val="22"/>
                  <w:szCs w:val="22"/>
                </w:rPr>
                <w:t>TN</w:t>
              </w:r>
            </w:ins>
          </w:p>
        </w:tc>
        <w:tc>
          <w:tcPr>
            <w:tcW w:w="1170" w:type="dxa"/>
            <w:tcPrChange w:id="416" w:author="krutoy" w:date="2012-09-17T16:47:00Z">
              <w:tcPr>
                <w:tcW w:w="1350" w:type="dxa"/>
              </w:tcPr>
            </w:tcPrChange>
          </w:tcPr>
          <w:p w:rsidR="00750576" w:rsidRDefault="00750576" w:rsidP="004A7318">
            <w:pPr>
              <w:rPr>
                <w:ins w:id="417" w:author="krutoy" w:date="2012-09-17T16:45:00Z"/>
                <w:sz w:val="22"/>
                <w:szCs w:val="22"/>
              </w:rPr>
            </w:pPr>
            <w:ins w:id="418" w:author="krutoy" w:date="2012-09-17T16:50:00Z">
              <w:r w:rsidRPr="00750576">
                <w:rPr>
                  <w:sz w:val="22"/>
                  <w:szCs w:val="22"/>
                </w:rPr>
                <w:t>29185</w:t>
              </w:r>
            </w:ins>
          </w:p>
        </w:tc>
        <w:tc>
          <w:tcPr>
            <w:tcW w:w="1710" w:type="dxa"/>
            <w:tcPrChange w:id="419" w:author="krutoy" w:date="2012-09-17T16:47:00Z">
              <w:tcPr>
                <w:tcW w:w="1350" w:type="dxa"/>
              </w:tcPr>
            </w:tcPrChange>
          </w:tcPr>
          <w:p w:rsidR="00750576" w:rsidRDefault="00750576" w:rsidP="004A7318">
            <w:pPr>
              <w:rPr>
                <w:ins w:id="420" w:author="krutoy" w:date="2012-09-17T16:25:00Z"/>
                <w:sz w:val="22"/>
                <w:szCs w:val="22"/>
              </w:rPr>
            </w:pPr>
            <w:ins w:id="421" w:author="krutoy" w:date="2012-09-17T16:25:00Z">
              <w:r>
                <w:rPr>
                  <w:sz w:val="22"/>
                  <w:szCs w:val="22"/>
                </w:rPr>
                <w:t>$10,000,000</w:t>
              </w:r>
            </w:ins>
          </w:p>
        </w:tc>
      </w:tr>
      <w:tr w:rsidR="00750576" w:rsidTr="00750576">
        <w:trPr>
          <w:ins w:id="422" w:author="krutoy" w:date="2012-09-17T16:25:00Z"/>
        </w:trPr>
        <w:tc>
          <w:tcPr>
            <w:tcW w:w="900" w:type="dxa"/>
            <w:tcPrChange w:id="423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424" w:author="krutoy" w:date="2012-09-17T16:25:00Z"/>
                <w:sz w:val="22"/>
                <w:szCs w:val="22"/>
              </w:rPr>
            </w:pPr>
            <w:ins w:id="425" w:author="krutoy" w:date="2012-09-17T16:25:00Z">
              <w:r>
                <w:rPr>
                  <w:sz w:val="22"/>
                  <w:szCs w:val="22"/>
                </w:rPr>
                <w:t>26</w:t>
              </w:r>
            </w:ins>
          </w:p>
        </w:tc>
        <w:tc>
          <w:tcPr>
            <w:tcW w:w="990" w:type="dxa"/>
            <w:tcPrChange w:id="426" w:author="krutoy" w:date="2012-09-17T16:47:00Z">
              <w:tcPr>
                <w:tcW w:w="990" w:type="dxa"/>
              </w:tcPr>
            </w:tcPrChange>
          </w:tcPr>
          <w:p w:rsidR="00750576" w:rsidRDefault="00750576" w:rsidP="004A7318">
            <w:pPr>
              <w:rPr>
                <w:ins w:id="427" w:author="krutoy" w:date="2012-09-17T16:25:00Z"/>
                <w:sz w:val="22"/>
                <w:szCs w:val="22"/>
              </w:rPr>
            </w:pPr>
            <w:ins w:id="428" w:author="krutoy" w:date="2012-09-17T16:25:00Z">
              <w:r>
                <w:rPr>
                  <w:sz w:val="22"/>
                  <w:szCs w:val="22"/>
                </w:rPr>
                <w:t>Holly</w:t>
              </w:r>
            </w:ins>
          </w:p>
        </w:tc>
        <w:tc>
          <w:tcPr>
            <w:tcW w:w="900" w:type="dxa"/>
            <w:tcPrChange w:id="429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430" w:author="krutoy" w:date="2012-09-17T16:25:00Z"/>
                <w:sz w:val="22"/>
                <w:szCs w:val="22"/>
              </w:rPr>
            </w:pPr>
            <w:ins w:id="431" w:author="krutoy" w:date="2012-09-17T16:25:00Z">
              <w:r>
                <w:rPr>
                  <w:sz w:val="22"/>
                  <w:szCs w:val="22"/>
                </w:rPr>
                <w:t>Ba</w:t>
              </w:r>
            </w:ins>
          </w:p>
        </w:tc>
        <w:tc>
          <w:tcPr>
            <w:tcW w:w="900" w:type="dxa"/>
            <w:tcPrChange w:id="432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433" w:author="krutoy" w:date="2012-09-17T16:25:00Z"/>
                <w:sz w:val="22"/>
                <w:szCs w:val="22"/>
              </w:rPr>
            </w:pPr>
            <w:ins w:id="434" w:author="krutoy" w:date="2012-09-17T16:25:00Z">
              <w:r>
                <w:rPr>
                  <w:sz w:val="22"/>
                  <w:szCs w:val="22"/>
                </w:rPr>
                <w:t>Parker</w:t>
              </w:r>
            </w:ins>
          </w:p>
        </w:tc>
        <w:tc>
          <w:tcPr>
            <w:tcW w:w="1080" w:type="dxa"/>
            <w:tcPrChange w:id="435" w:author="krutoy" w:date="2012-09-17T16:47:00Z">
              <w:tcPr>
                <w:tcW w:w="1080" w:type="dxa"/>
              </w:tcPr>
            </w:tcPrChange>
          </w:tcPr>
          <w:p w:rsidR="00750576" w:rsidRDefault="00750576" w:rsidP="004A7318">
            <w:pPr>
              <w:rPr>
                <w:ins w:id="436" w:author="krutoy" w:date="2012-09-17T16:25:00Z"/>
                <w:sz w:val="22"/>
                <w:szCs w:val="22"/>
              </w:rPr>
            </w:pPr>
            <w:ins w:id="437" w:author="krutoy" w:date="2012-09-17T16:25:00Z">
              <w:r>
                <w:rPr>
                  <w:sz w:val="22"/>
                  <w:szCs w:val="22"/>
                </w:rPr>
                <w:t>904-111-1111</w:t>
              </w:r>
            </w:ins>
          </w:p>
        </w:tc>
        <w:tc>
          <w:tcPr>
            <w:tcW w:w="1530" w:type="dxa"/>
            <w:tcPrChange w:id="438" w:author="krutoy" w:date="2012-09-17T16:47:00Z">
              <w:tcPr>
                <w:tcW w:w="1530" w:type="dxa"/>
              </w:tcPr>
            </w:tcPrChange>
          </w:tcPr>
          <w:p w:rsidR="00750576" w:rsidRDefault="00750576" w:rsidP="00750576">
            <w:pPr>
              <w:rPr>
                <w:ins w:id="439" w:author="krutoy" w:date="2012-09-17T16:25:00Z"/>
                <w:sz w:val="22"/>
                <w:szCs w:val="22"/>
              </w:rPr>
            </w:pPr>
            <w:ins w:id="440" w:author="krutoy" w:date="2012-09-17T16:25:00Z">
              <w:r w:rsidRPr="00F32E7C">
                <w:rPr>
                  <w:sz w:val="20"/>
                  <w:szCs w:val="20"/>
                </w:rPr>
                <w:t>3334 Lee Rd.</w:t>
              </w:r>
            </w:ins>
          </w:p>
        </w:tc>
        <w:tc>
          <w:tcPr>
            <w:tcW w:w="1260" w:type="dxa"/>
            <w:tcPrChange w:id="441" w:author="krutoy" w:date="2012-09-17T16:47:00Z">
              <w:tcPr>
                <w:tcW w:w="1260" w:type="dxa"/>
              </w:tcPr>
            </w:tcPrChange>
          </w:tcPr>
          <w:p w:rsidR="00750576" w:rsidRDefault="00750576" w:rsidP="004A7318">
            <w:pPr>
              <w:rPr>
                <w:ins w:id="442" w:author="krutoy" w:date="2012-09-17T16:42:00Z"/>
                <w:sz w:val="22"/>
                <w:szCs w:val="22"/>
              </w:rPr>
            </w:pPr>
            <w:ins w:id="443" w:author="krutoy" w:date="2012-09-17T16:50:00Z">
              <w:r w:rsidRPr="00750576">
                <w:rPr>
                  <w:sz w:val="22"/>
                  <w:szCs w:val="22"/>
                </w:rPr>
                <w:t>Gainesville</w:t>
              </w:r>
            </w:ins>
          </w:p>
        </w:tc>
        <w:tc>
          <w:tcPr>
            <w:tcW w:w="720" w:type="dxa"/>
            <w:tcPrChange w:id="444" w:author="krutoy" w:date="2012-09-17T16:47:00Z">
              <w:tcPr>
                <w:tcW w:w="1170" w:type="dxa"/>
              </w:tcPr>
            </w:tcPrChange>
          </w:tcPr>
          <w:p w:rsidR="00750576" w:rsidRDefault="00750576" w:rsidP="004A7318">
            <w:pPr>
              <w:rPr>
                <w:ins w:id="445" w:author="krutoy" w:date="2012-09-17T16:42:00Z"/>
                <w:sz w:val="22"/>
                <w:szCs w:val="22"/>
              </w:rPr>
            </w:pPr>
            <w:ins w:id="446" w:author="krutoy" w:date="2012-09-17T16:51:00Z">
              <w:r w:rsidRPr="00750576">
                <w:rPr>
                  <w:sz w:val="22"/>
                  <w:szCs w:val="22"/>
                </w:rPr>
                <w:t>FL</w:t>
              </w:r>
            </w:ins>
          </w:p>
        </w:tc>
        <w:tc>
          <w:tcPr>
            <w:tcW w:w="1170" w:type="dxa"/>
            <w:tcPrChange w:id="447" w:author="krutoy" w:date="2012-09-17T16:47:00Z">
              <w:tcPr>
                <w:tcW w:w="1350" w:type="dxa"/>
              </w:tcPr>
            </w:tcPrChange>
          </w:tcPr>
          <w:p w:rsidR="00750576" w:rsidRDefault="00750576" w:rsidP="004A7318">
            <w:pPr>
              <w:rPr>
                <w:ins w:id="448" w:author="krutoy" w:date="2012-09-17T16:45:00Z"/>
                <w:sz w:val="22"/>
                <w:szCs w:val="22"/>
              </w:rPr>
            </w:pPr>
            <w:ins w:id="449" w:author="krutoy" w:date="2012-09-17T16:51:00Z">
              <w:r w:rsidRPr="00750576">
                <w:rPr>
                  <w:sz w:val="22"/>
                  <w:szCs w:val="22"/>
                </w:rPr>
                <w:t>37123</w:t>
              </w:r>
            </w:ins>
          </w:p>
        </w:tc>
        <w:tc>
          <w:tcPr>
            <w:tcW w:w="1710" w:type="dxa"/>
            <w:tcPrChange w:id="450" w:author="krutoy" w:date="2012-09-17T16:47:00Z">
              <w:tcPr>
                <w:tcW w:w="1350" w:type="dxa"/>
              </w:tcPr>
            </w:tcPrChange>
          </w:tcPr>
          <w:p w:rsidR="00750576" w:rsidRDefault="00750576" w:rsidP="004A7318">
            <w:pPr>
              <w:rPr>
                <w:ins w:id="451" w:author="krutoy" w:date="2012-09-17T16:25:00Z"/>
                <w:sz w:val="22"/>
                <w:szCs w:val="22"/>
              </w:rPr>
            </w:pPr>
            <w:ins w:id="452" w:author="krutoy" w:date="2012-09-17T16:25:00Z">
              <w:r>
                <w:rPr>
                  <w:sz w:val="22"/>
                  <w:szCs w:val="22"/>
                </w:rPr>
                <w:t>$25,000,000</w:t>
              </w:r>
            </w:ins>
          </w:p>
        </w:tc>
      </w:tr>
      <w:tr w:rsidR="00750576" w:rsidTr="00750576">
        <w:trPr>
          <w:ins w:id="453" w:author="krutoy" w:date="2012-09-17T16:25:00Z"/>
        </w:trPr>
        <w:tc>
          <w:tcPr>
            <w:tcW w:w="900" w:type="dxa"/>
            <w:tcPrChange w:id="454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455" w:author="krutoy" w:date="2012-09-17T16:25:00Z"/>
                <w:sz w:val="22"/>
                <w:szCs w:val="22"/>
              </w:rPr>
            </w:pPr>
            <w:ins w:id="456" w:author="krutoy" w:date="2012-09-17T16:25:00Z">
              <w:r>
                <w:rPr>
                  <w:sz w:val="22"/>
                  <w:szCs w:val="22"/>
                </w:rPr>
                <w:t>27</w:t>
              </w:r>
            </w:ins>
          </w:p>
        </w:tc>
        <w:tc>
          <w:tcPr>
            <w:tcW w:w="990" w:type="dxa"/>
            <w:tcPrChange w:id="457" w:author="krutoy" w:date="2012-09-17T16:47:00Z">
              <w:tcPr>
                <w:tcW w:w="990" w:type="dxa"/>
              </w:tcPr>
            </w:tcPrChange>
          </w:tcPr>
          <w:p w:rsidR="00750576" w:rsidRDefault="00750576" w:rsidP="004A7318">
            <w:pPr>
              <w:rPr>
                <w:ins w:id="458" w:author="krutoy" w:date="2012-09-17T16:25:00Z"/>
                <w:sz w:val="22"/>
                <w:szCs w:val="22"/>
              </w:rPr>
            </w:pPr>
            <w:ins w:id="459" w:author="krutoy" w:date="2012-09-17T16:25:00Z">
              <w:r>
                <w:rPr>
                  <w:sz w:val="22"/>
                  <w:szCs w:val="22"/>
                </w:rPr>
                <w:t>William</w:t>
              </w:r>
            </w:ins>
          </w:p>
        </w:tc>
        <w:tc>
          <w:tcPr>
            <w:tcW w:w="900" w:type="dxa"/>
            <w:tcPrChange w:id="460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461" w:author="krutoy" w:date="2012-09-17T16:25:00Z"/>
                <w:sz w:val="22"/>
                <w:szCs w:val="22"/>
              </w:rPr>
            </w:pPr>
            <w:proofErr w:type="spellStart"/>
            <w:ins w:id="462" w:author="krutoy" w:date="2012-09-17T16:25:00Z">
              <w:r>
                <w:rPr>
                  <w:sz w:val="22"/>
                  <w:szCs w:val="22"/>
                </w:rPr>
                <w:t>Ko</w:t>
              </w:r>
              <w:proofErr w:type="spellEnd"/>
              <w:r>
                <w:rPr>
                  <w:sz w:val="22"/>
                  <w:szCs w:val="22"/>
                </w:rPr>
                <w:t xml:space="preserve"> Jo</w:t>
              </w:r>
            </w:ins>
          </w:p>
        </w:tc>
        <w:tc>
          <w:tcPr>
            <w:tcW w:w="900" w:type="dxa"/>
            <w:tcPrChange w:id="463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464" w:author="krutoy" w:date="2012-09-17T16:25:00Z"/>
                <w:sz w:val="22"/>
                <w:szCs w:val="22"/>
              </w:rPr>
            </w:pPr>
            <w:ins w:id="465" w:author="krutoy" w:date="2012-09-17T16:25:00Z">
              <w:r>
                <w:rPr>
                  <w:sz w:val="22"/>
                  <w:szCs w:val="22"/>
                </w:rPr>
                <w:t>Moore</w:t>
              </w:r>
            </w:ins>
          </w:p>
        </w:tc>
        <w:tc>
          <w:tcPr>
            <w:tcW w:w="1080" w:type="dxa"/>
            <w:tcPrChange w:id="466" w:author="krutoy" w:date="2012-09-17T16:47:00Z">
              <w:tcPr>
                <w:tcW w:w="1080" w:type="dxa"/>
              </w:tcPr>
            </w:tcPrChange>
          </w:tcPr>
          <w:p w:rsidR="00750576" w:rsidRDefault="00750576" w:rsidP="004A7318">
            <w:pPr>
              <w:rPr>
                <w:ins w:id="467" w:author="krutoy" w:date="2012-09-17T16:25:00Z"/>
                <w:sz w:val="22"/>
                <w:szCs w:val="22"/>
              </w:rPr>
            </w:pPr>
            <w:ins w:id="468" w:author="krutoy" w:date="2012-09-17T16:25:00Z">
              <w:r>
                <w:rPr>
                  <w:sz w:val="22"/>
                  <w:szCs w:val="22"/>
                </w:rPr>
                <w:t>904-444-4444</w:t>
              </w:r>
            </w:ins>
          </w:p>
        </w:tc>
        <w:tc>
          <w:tcPr>
            <w:tcW w:w="1530" w:type="dxa"/>
            <w:tcPrChange w:id="469" w:author="krutoy" w:date="2012-09-17T16:47:00Z">
              <w:tcPr>
                <w:tcW w:w="1530" w:type="dxa"/>
              </w:tcPr>
            </w:tcPrChange>
          </w:tcPr>
          <w:p w:rsidR="00750576" w:rsidRDefault="00750576" w:rsidP="00750576">
            <w:pPr>
              <w:rPr>
                <w:ins w:id="470" w:author="krutoy" w:date="2012-09-17T16:25:00Z"/>
                <w:sz w:val="22"/>
                <w:szCs w:val="22"/>
              </w:rPr>
            </w:pPr>
            <w:ins w:id="471" w:author="krutoy" w:date="2012-09-17T16:25:00Z">
              <w:r w:rsidRPr="00F32E7C">
                <w:rPr>
                  <w:sz w:val="20"/>
                  <w:szCs w:val="20"/>
                </w:rPr>
                <w:t xml:space="preserve">216 </w:t>
              </w:r>
              <w:r>
                <w:rPr>
                  <w:sz w:val="20"/>
                  <w:szCs w:val="20"/>
                </w:rPr>
                <w:t>Santa Monica St</w:t>
              </w:r>
              <w:r w:rsidRPr="00F32E7C">
                <w:rPr>
                  <w:sz w:val="20"/>
                  <w:szCs w:val="20"/>
                </w:rPr>
                <w:t xml:space="preserve"> </w:t>
              </w:r>
            </w:ins>
          </w:p>
        </w:tc>
        <w:tc>
          <w:tcPr>
            <w:tcW w:w="1260" w:type="dxa"/>
            <w:tcPrChange w:id="472" w:author="krutoy" w:date="2012-09-17T16:47:00Z">
              <w:tcPr>
                <w:tcW w:w="1260" w:type="dxa"/>
              </w:tcPr>
            </w:tcPrChange>
          </w:tcPr>
          <w:p w:rsidR="00750576" w:rsidRDefault="00750576" w:rsidP="004A7318">
            <w:pPr>
              <w:rPr>
                <w:ins w:id="473" w:author="krutoy" w:date="2012-09-17T16:42:00Z"/>
                <w:sz w:val="22"/>
                <w:szCs w:val="22"/>
              </w:rPr>
            </w:pPr>
            <w:ins w:id="474" w:author="krutoy" w:date="2012-09-17T16:51:00Z">
              <w:r w:rsidRPr="00750576">
                <w:rPr>
                  <w:sz w:val="22"/>
                  <w:szCs w:val="22"/>
                </w:rPr>
                <w:t>Stetson,</w:t>
              </w:r>
            </w:ins>
          </w:p>
        </w:tc>
        <w:tc>
          <w:tcPr>
            <w:tcW w:w="720" w:type="dxa"/>
            <w:tcPrChange w:id="475" w:author="krutoy" w:date="2012-09-17T16:47:00Z">
              <w:tcPr>
                <w:tcW w:w="1170" w:type="dxa"/>
              </w:tcPr>
            </w:tcPrChange>
          </w:tcPr>
          <w:p w:rsidR="00750576" w:rsidRDefault="00750576" w:rsidP="004A7318">
            <w:pPr>
              <w:rPr>
                <w:ins w:id="476" w:author="krutoy" w:date="2012-09-17T16:42:00Z"/>
                <w:sz w:val="22"/>
                <w:szCs w:val="22"/>
              </w:rPr>
            </w:pPr>
            <w:ins w:id="477" w:author="krutoy" w:date="2012-09-17T16:51:00Z">
              <w:r w:rsidRPr="00750576">
                <w:rPr>
                  <w:sz w:val="22"/>
                  <w:szCs w:val="22"/>
                </w:rPr>
                <w:t>FL</w:t>
              </w:r>
            </w:ins>
          </w:p>
        </w:tc>
        <w:tc>
          <w:tcPr>
            <w:tcW w:w="1170" w:type="dxa"/>
            <w:tcPrChange w:id="478" w:author="krutoy" w:date="2012-09-17T16:47:00Z">
              <w:tcPr>
                <w:tcW w:w="1350" w:type="dxa"/>
              </w:tcPr>
            </w:tcPrChange>
          </w:tcPr>
          <w:p w:rsidR="00750576" w:rsidRDefault="00750576" w:rsidP="004A7318">
            <w:pPr>
              <w:rPr>
                <w:ins w:id="479" w:author="krutoy" w:date="2012-09-17T16:45:00Z"/>
                <w:sz w:val="22"/>
                <w:szCs w:val="22"/>
              </w:rPr>
            </w:pPr>
            <w:ins w:id="480" w:author="krutoy" w:date="2012-09-17T16:51:00Z">
              <w:r w:rsidRPr="00750576">
                <w:rPr>
                  <w:sz w:val="22"/>
                  <w:szCs w:val="22"/>
                </w:rPr>
                <w:t>30155</w:t>
              </w:r>
            </w:ins>
          </w:p>
        </w:tc>
        <w:tc>
          <w:tcPr>
            <w:tcW w:w="1710" w:type="dxa"/>
            <w:tcPrChange w:id="481" w:author="krutoy" w:date="2012-09-17T16:47:00Z">
              <w:tcPr>
                <w:tcW w:w="1350" w:type="dxa"/>
              </w:tcPr>
            </w:tcPrChange>
          </w:tcPr>
          <w:p w:rsidR="00750576" w:rsidRDefault="00750576" w:rsidP="004A7318">
            <w:pPr>
              <w:rPr>
                <w:ins w:id="482" w:author="krutoy" w:date="2012-09-17T16:25:00Z"/>
                <w:sz w:val="22"/>
                <w:szCs w:val="22"/>
              </w:rPr>
            </w:pPr>
            <w:ins w:id="483" w:author="krutoy" w:date="2012-09-17T16:25:00Z">
              <w:r>
                <w:rPr>
                  <w:sz w:val="22"/>
                  <w:szCs w:val="22"/>
                </w:rPr>
                <w:t>$56,000,000</w:t>
              </w:r>
            </w:ins>
          </w:p>
        </w:tc>
      </w:tr>
      <w:tr w:rsidR="00750576" w:rsidTr="00750576">
        <w:trPr>
          <w:ins w:id="484" w:author="krutoy" w:date="2012-09-17T16:25:00Z"/>
        </w:trPr>
        <w:tc>
          <w:tcPr>
            <w:tcW w:w="900" w:type="dxa"/>
            <w:tcPrChange w:id="485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486" w:author="krutoy" w:date="2012-09-17T16:25:00Z"/>
                <w:sz w:val="22"/>
                <w:szCs w:val="22"/>
              </w:rPr>
            </w:pPr>
            <w:ins w:id="487" w:author="krutoy" w:date="2012-09-17T16:25:00Z">
              <w:r>
                <w:rPr>
                  <w:sz w:val="22"/>
                  <w:szCs w:val="22"/>
                </w:rPr>
                <w:t>28</w:t>
              </w:r>
            </w:ins>
          </w:p>
        </w:tc>
        <w:tc>
          <w:tcPr>
            <w:tcW w:w="990" w:type="dxa"/>
            <w:tcPrChange w:id="488" w:author="krutoy" w:date="2012-09-17T16:47:00Z">
              <w:tcPr>
                <w:tcW w:w="990" w:type="dxa"/>
              </w:tcPr>
            </w:tcPrChange>
          </w:tcPr>
          <w:p w:rsidR="00750576" w:rsidRDefault="00750576" w:rsidP="004A7318">
            <w:pPr>
              <w:rPr>
                <w:ins w:id="489" w:author="krutoy" w:date="2012-09-17T16:25:00Z"/>
                <w:sz w:val="22"/>
                <w:szCs w:val="22"/>
              </w:rPr>
            </w:pPr>
            <w:ins w:id="490" w:author="krutoy" w:date="2012-09-17T16:25:00Z">
              <w:r>
                <w:rPr>
                  <w:sz w:val="22"/>
                  <w:szCs w:val="22"/>
                </w:rPr>
                <w:t>Frank</w:t>
              </w:r>
            </w:ins>
          </w:p>
        </w:tc>
        <w:tc>
          <w:tcPr>
            <w:tcW w:w="900" w:type="dxa"/>
            <w:tcPrChange w:id="491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492" w:author="krutoy" w:date="2012-09-17T16:25:00Z"/>
                <w:sz w:val="22"/>
                <w:szCs w:val="22"/>
              </w:rPr>
            </w:pPr>
          </w:p>
        </w:tc>
        <w:tc>
          <w:tcPr>
            <w:tcW w:w="900" w:type="dxa"/>
            <w:tcPrChange w:id="493" w:author="krutoy" w:date="2012-09-17T16:47:00Z">
              <w:tcPr>
                <w:tcW w:w="900" w:type="dxa"/>
              </w:tcPr>
            </w:tcPrChange>
          </w:tcPr>
          <w:p w:rsidR="00750576" w:rsidRDefault="00750576" w:rsidP="004A7318">
            <w:pPr>
              <w:rPr>
                <w:ins w:id="494" w:author="krutoy" w:date="2012-09-17T16:25:00Z"/>
                <w:sz w:val="22"/>
                <w:szCs w:val="22"/>
              </w:rPr>
            </w:pPr>
            <w:ins w:id="495" w:author="krutoy" w:date="2012-09-17T16:25:00Z">
              <w:r>
                <w:rPr>
                  <w:sz w:val="22"/>
                  <w:szCs w:val="22"/>
                </w:rPr>
                <w:t>Smith</w:t>
              </w:r>
            </w:ins>
          </w:p>
        </w:tc>
        <w:tc>
          <w:tcPr>
            <w:tcW w:w="1080" w:type="dxa"/>
            <w:tcPrChange w:id="496" w:author="krutoy" w:date="2012-09-17T16:47:00Z">
              <w:tcPr>
                <w:tcW w:w="1080" w:type="dxa"/>
              </w:tcPr>
            </w:tcPrChange>
          </w:tcPr>
          <w:p w:rsidR="00750576" w:rsidRDefault="00750576" w:rsidP="004A7318">
            <w:pPr>
              <w:rPr>
                <w:ins w:id="497" w:author="krutoy" w:date="2012-09-17T16:25:00Z"/>
                <w:sz w:val="22"/>
                <w:szCs w:val="22"/>
              </w:rPr>
            </w:pPr>
            <w:ins w:id="498" w:author="krutoy" w:date="2012-09-17T16:25:00Z">
              <w:r>
                <w:rPr>
                  <w:sz w:val="22"/>
                  <w:szCs w:val="22"/>
                </w:rPr>
                <w:t>904-555-5555</w:t>
              </w:r>
            </w:ins>
          </w:p>
        </w:tc>
        <w:tc>
          <w:tcPr>
            <w:tcW w:w="1530" w:type="dxa"/>
            <w:tcPrChange w:id="499" w:author="krutoy" w:date="2012-09-17T16:47:00Z">
              <w:tcPr>
                <w:tcW w:w="1530" w:type="dxa"/>
              </w:tcPr>
            </w:tcPrChange>
          </w:tcPr>
          <w:p w:rsidR="00750576" w:rsidRDefault="00750576" w:rsidP="00750576">
            <w:pPr>
              <w:rPr>
                <w:ins w:id="500" w:author="krutoy" w:date="2012-09-17T16:25:00Z"/>
                <w:sz w:val="22"/>
                <w:szCs w:val="22"/>
              </w:rPr>
            </w:pPr>
            <w:ins w:id="501" w:author="krutoy" w:date="2012-09-17T16:25:00Z">
              <w:r>
                <w:rPr>
                  <w:noProof/>
                  <w:sz w:val="20"/>
                  <w:szCs w:val="20"/>
                </w:rPr>
                <mc:AlternateContent>
                  <mc:Choice Requires="wps">
                    <w:drawing>
                      <wp:anchor distT="0" distB="0" distL="114300" distR="114300" simplePos="0" relativeHeight="251682304" behindDoc="0" locked="0" layoutInCell="1" allowOverlap="1" wp14:anchorId="0E8B4659" wp14:editId="10166F1F">
                        <wp:simplePos x="0" y="0"/>
                        <wp:positionH relativeFrom="column">
                          <wp:posOffset>760095</wp:posOffset>
                        </wp:positionH>
                        <wp:positionV relativeFrom="paragraph">
                          <wp:posOffset>142875</wp:posOffset>
                        </wp:positionV>
                        <wp:extent cx="0" cy="142875"/>
                        <wp:effectExtent l="55245" t="19050" r="59055" b="9525"/>
                        <wp:wrapNone/>
                        <wp:docPr id="15" name="Line 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0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id="Line 7" o:spid="_x0000_s1026" style="position:absolute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11.25pt" to="59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">
                        <v:stroke endarrow="block"/>
                      </v:line>
                    </w:pict>
                  </mc:Fallback>
                </mc:AlternateContent>
              </w:r>
              <w:smartTag w:uri="urn:schemas-microsoft-com:office:smarttags" w:element="Street">
                <w:smartTag w:uri="urn:schemas-microsoft-com:office:smarttags" w:element="Street">
                  <w:smartTag w:uri="urn:schemas-microsoft-com:office:smarttags" w:element="address">
                    <w:r w:rsidRPr="00F32E7C">
                      <w:rPr>
                        <w:sz w:val="20"/>
                        <w:szCs w:val="20"/>
                      </w:rPr>
                      <w:t>1234 Main St</w:t>
                    </w:r>
                  </w:smartTag>
                </w:smartTag>
                <w:r w:rsidRPr="00F32E7C">
                  <w:rPr>
                    <w:sz w:val="20"/>
                    <w:szCs w:val="20"/>
                  </w:rPr>
                  <w:t>.</w:t>
                </w:r>
              </w:smartTag>
              <w:r w:rsidRPr="00F32E7C">
                <w:rPr>
                  <w:sz w:val="20"/>
                  <w:szCs w:val="20"/>
                </w:rPr>
                <w:t xml:space="preserve">, , </w:t>
              </w:r>
            </w:ins>
          </w:p>
        </w:tc>
        <w:tc>
          <w:tcPr>
            <w:tcW w:w="1260" w:type="dxa"/>
            <w:tcPrChange w:id="502" w:author="krutoy" w:date="2012-09-17T16:47:00Z">
              <w:tcPr>
                <w:tcW w:w="1260" w:type="dxa"/>
              </w:tcPr>
            </w:tcPrChange>
          </w:tcPr>
          <w:p w:rsidR="00750576" w:rsidRDefault="00750576" w:rsidP="004A7318">
            <w:pPr>
              <w:rPr>
                <w:ins w:id="503" w:author="krutoy" w:date="2012-09-17T16:42:00Z"/>
                <w:sz w:val="22"/>
                <w:szCs w:val="22"/>
              </w:rPr>
            </w:pPr>
            <w:ins w:id="504" w:author="krutoy" w:date="2012-09-17T16:51:00Z">
              <w:r w:rsidRPr="00750576">
                <w:rPr>
                  <w:sz w:val="22"/>
                  <w:szCs w:val="22"/>
                </w:rPr>
                <w:t>Santa Monica</w:t>
              </w:r>
            </w:ins>
          </w:p>
        </w:tc>
        <w:tc>
          <w:tcPr>
            <w:tcW w:w="720" w:type="dxa"/>
            <w:tcPrChange w:id="505" w:author="krutoy" w:date="2012-09-17T16:47:00Z">
              <w:tcPr>
                <w:tcW w:w="1170" w:type="dxa"/>
              </w:tcPr>
            </w:tcPrChange>
          </w:tcPr>
          <w:p w:rsidR="00750576" w:rsidRDefault="00750576" w:rsidP="004A7318">
            <w:pPr>
              <w:rPr>
                <w:ins w:id="506" w:author="krutoy" w:date="2012-09-17T16:42:00Z"/>
                <w:sz w:val="22"/>
                <w:szCs w:val="22"/>
              </w:rPr>
            </w:pPr>
            <w:ins w:id="507" w:author="krutoy" w:date="2012-09-17T16:52:00Z">
              <w:r w:rsidRPr="00750576">
                <w:rPr>
                  <w:sz w:val="22"/>
                  <w:szCs w:val="22"/>
                </w:rPr>
                <w:t>CA</w:t>
              </w:r>
            </w:ins>
          </w:p>
        </w:tc>
        <w:tc>
          <w:tcPr>
            <w:tcW w:w="1170" w:type="dxa"/>
            <w:tcPrChange w:id="508" w:author="krutoy" w:date="2012-09-17T16:47:00Z">
              <w:tcPr>
                <w:tcW w:w="1350" w:type="dxa"/>
              </w:tcPr>
            </w:tcPrChange>
          </w:tcPr>
          <w:p w:rsidR="00750576" w:rsidRDefault="00750576" w:rsidP="004A7318">
            <w:pPr>
              <w:rPr>
                <w:ins w:id="509" w:author="krutoy" w:date="2012-09-17T16:45:00Z"/>
                <w:sz w:val="22"/>
                <w:szCs w:val="22"/>
              </w:rPr>
            </w:pPr>
            <w:ins w:id="510" w:author="krutoy" w:date="2012-09-17T16:52:00Z">
              <w:r w:rsidRPr="00750576">
                <w:rPr>
                  <w:sz w:val="22"/>
                  <w:szCs w:val="22"/>
                </w:rPr>
                <w:t>90405</w:t>
              </w:r>
            </w:ins>
          </w:p>
        </w:tc>
        <w:tc>
          <w:tcPr>
            <w:tcW w:w="1710" w:type="dxa"/>
            <w:tcPrChange w:id="511" w:author="krutoy" w:date="2012-09-17T16:47:00Z">
              <w:tcPr>
                <w:tcW w:w="1350" w:type="dxa"/>
              </w:tcPr>
            </w:tcPrChange>
          </w:tcPr>
          <w:p w:rsidR="00750576" w:rsidRDefault="00750576" w:rsidP="004A7318">
            <w:pPr>
              <w:rPr>
                <w:ins w:id="512" w:author="krutoy" w:date="2012-09-17T16:25:00Z"/>
                <w:sz w:val="22"/>
                <w:szCs w:val="22"/>
              </w:rPr>
            </w:pPr>
            <w:ins w:id="513" w:author="krutoy" w:date="2012-09-17T16:25:00Z">
              <w:r>
                <w:rPr>
                  <w:sz w:val="22"/>
                  <w:szCs w:val="22"/>
                </w:rPr>
                <w:t>$100,000</w:t>
              </w:r>
            </w:ins>
          </w:p>
        </w:tc>
      </w:tr>
    </w:tbl>
    <w:p w:rsidR="00DE2813" w:rsidRPr="0014521D" w:rsidRDefault="00DE2813" w:rsidP="005C115C">
      <w:pPr>
        <w:ind w:left="360" w:hanging="360"/>
        <w:rPr>
          <w:sz w:val="22"/>
          <w:szCs w:val="22"/>
        </w:rPr>
      </w:pPr>
    </w:p>
    <w:p w:rsidR="005C115C" w:rsidRDefault="005C115C" w:rsidP="005C115C">
      <w:pPr>
        <w:ind w:left="360" w:hanging="360"/>
        <w:rPr>
          <w:ins w:id="514" w:author="krutoy" w:date="2012-09-17T17:29:00Z"/>
          <w:sz w:val="22"/>
          <w:szCs w:val="22"/>
        </w:rPr>
      </w:pPr>
      <w:r w:rsidRPr="0014521D">
        <w:rPr>
          <w:sz w:val="22"/>
          <w:szCs w:val="22"/>
        </w:rPr>
        <w:t>4.  What data redundancies do you detect?  How could these redundancies lead to update anomalies, delete anomalies, or insert anomalies?</w:t>
      </w:r>
    </w:p>
    <w:p w:rsidR="00FA1541" w:rsidRPr="0014521D" w:rsidRDefault="00FA1541" w:rsidP="005C115C">
      <w:pPr>
        <w:ind w:left="360" w:hanging="360"/>
        <w:rPr>
          <w:sz w:val="22"/>
          <w:szCs w:val="22"/>
        </w:rPr>
      </w:pPr>
      <w:ins w:id="515" w:author="krutoy" w:date="2012-09-17T17:31:00Z">
        <w:r>
          <w:rPr>
            <w:sz w:val="22"/>
            <w:szCs w:val="22"/>
          </w:rPr>
          <w:t xml:space="preserve">Answer: </w:t>
        </w:r>
      </w:ins>
      <w:ins w:id="516" w:author="krutoy" w:date="2012-09-17T17:32:00Z">
        <w:r>
          <w:rPr>
            <w:sz w:val="22"/>
            <w:szCs w:val="22"/>
          </w:rPr>
          <w:t xml:space="preserve">the redundancies of the final table are the following: employee names, </w:t>
        </w:r>
        <w:r w:rsidR="004A7318">
          <w:rPr>
            <w:sz w:val="22"/>
            <w:szCs w:val="22"/>
          </w:rPr>
          <w:t>phone numbers</w:t>
        </w:r>
      </w:ins>
      <w:ins w:id="517" w:author="krutoy" w:date="2012-09-17T17:33:00Z">
        <w:r w:rsidR="004A7318">
          <w:rPr>
            <w:sz w:val="22"/>
            <w:szCs w:val="22"/>
          </w:rPr>
          <w:t xml:space="preserve"> and</w:t>
        </w:r>
      </w:ins>
      <w:ins w:id="518" w:author="krutoy" w:date="2012-09-17T17:32:00Z">
        <w:r w:rsidR="004A7318">
          <w:rPr>
            <w:sz w:val="22"/>
            <w:szCs w:val="22"/>
          </w:rPr>
          <w:t xml:space="preserve"> addres</w:t>
        </w:r>
      </w:ins>
      <w:ins w:id="519" w:author="krutoy" w:date="2012-09-17T17:33:00Z">
        <w:r w:rsidR="004A7318">
          <w:rPr>
            <w:sz w:val="22"/>
            <w:szCs w:val="22"/>
          </w:rPr>
          <w:t>s</w:t>
        </w:r>
      </w:ins>
      <w:ins w:id="520" w:author="krutoy" w:date="2012-09-17T17:32:00Z">
        <w:r w:rsidR="004A7318">
          <w:rPr>
            <w:sz w:val="22"/>
            <w:szCs w:val="22"/>
          </w:rPr>
          <w:t>es</w:t>
        </w:r>
      </w:ins>
      <w:ins w:id="521" w:author="krutoy" w:date="2012-09-17T17:33:00Z">
        <w:r w:rsidR="004A7318">
          <w:rPr>
            <w:sz w:val="22"/>
            <w:szCs w:val="22"/>
          </w:rPr>
          <w:t>. These redundancies could lead to anomalies, such as outdated information given hasty update: e.g. an employee</w:t>
        </w:r>
      </w:ins>
      <w:ins w:id="522" w:author="krutoy" w:date="2012-09-17T17:35:00Z">
        <w:r w:rsidR="004A7318">
          <w:rPr>
            <w:sz w:val="22"/>
            <w:szCs w:val="22"/>
          </w:rPr>
          <w:t>’</w:t>
        </w:r>
      </w:ins>
      <w:ins w:id="523" w:author="krutoy" w:date="2012-09-17T17:33:00Z">
        <w:r w:rsidR="004A7318">
          <w:rPr>
            <w:sz w:val="22"/>
            <w:szCs w:val="22"/>
          </w:rPr>
          <w:t xml:space="preserve">s address is updated only in one </w:t>
        </w:r>
      </w:ins>
      <w:ins w:id="524" w:author="krutoy" w:date="2012-09-17T17:36:00Z">
        <w:r w:rsidR="004A7318">
          <w:rPr>
            <w:sz w:val="22"/>
            <w:szCs w:val="22"/>
          </w:rPr>
          <w:t>record</w:t>
        </w:r>
      </w:ins>
      <w:ins w:id="525" w:author="krutoy" w:date="2012-09-17T17:33:00Z">
        <w:r w:rsidR="004A7318">
          <w:rPr>
            <w:sz w:val="22"/>
            <w:szCs w:val="22"/>
          </w:rPr>
          <w:t>, not all</w:t>
        </w:r>
      </w:ins>
      <w:ins w:id="526" w:author="krutoy" w:date="2012-09-17T17:35:00Z">
        <w:r w:rsidR="004A7318">
          <w:rPr>
            <w:sz w:val="22"/>
            <w:szCs w:val="22"/>
          </w:rPr>
          <w:t xml:space="preserve"> </w:t>
        </w:r>
      </w:ins>
      <w:ins w:id="527" w:author="krutoy" w:date="2012-09-17T17:37:00Z">
        <w:r w:rsidR="004A7318">
          <w:rPr>
            <w:sz w:val="22"/>
            <w:szCs w:val="22"/>
          </w:rPr>
          <w:t>records</w:t>
        </w:r>
      </w:ins>
      <w:ins w:id="528" w:author="krutoy" w:date="2012-09-17T17:35:00Z">
        <w:r w:rsidR="004A7318">
          <w:rPr>
            <w:sz w:val="22"/>
            <w:szCs w:val="22"/>
          </w:rPr>
          <w:t xml:space="preserve"> where it appears</w:t>
        </w:r>
      </w:ins>
      <w:ins w:id="529" w:author="krutoy" w:date="2012-09-17T17:36:00Z">
        <w:r w:rsidR="004A7318">
          <w:rPr>
            <w:sz w:val="22"/>
            <w:szCs w:val="22"/>
          </w:rPr>
          <w:t>; also deleting an employee from one record and leaving them in another</w:t>
        </w:r>
      </w:ins>
      <w:ins w:id="530" w:author="krutoy" w:date="2012-09-17T17:37:00Z">
        <w:r w:rsidR="004A7318">
          <w:rPr>
            <w:sz w:val="22"/>
            <w:szCs w:val="22"/>
          </w:rPr>
          <w:t>.</w:t>
        </w:r>
      </w:ins>
    </w:p>
    <w:p w:rsidR="005C115C" w:rsidRDefault="005C115C" w:rsidP="005C115C">
      <w:pPr>
        <w:ind w:left="360" w:hanging="360"/>
        <w:rPr>
          <w:ins w:id="531" w:author="krutoy" w:date="2012-09-17T17:03:00Z"/>
          <w:sz w:val="22"/>
          <w:szCs w:val="22"/>
        </w:rPr>
      </w:pPr>
      <w:r w:rsidRPr="0014521D">
        <w:rPr>
          <w:sz w:val="22"/>
          <w:szCs w:val="22"/>
        </w:rPr>
        <w:t xml:space="preserve">5.  Using two relational tables, PROJECT and MANAGER, eliminate the redundancies </w:t>
      </w:r>
      <w:r w:rsidR="008D5EBA">
        <w:rPr>
          <w:sz w:val="22"/>
          <w:szCs w:val="22"/>
        </w:rPr>
        <w:t xml:space="preserve">you </w:t>
      </w:r>
      <w:r w:rsidRPr="0014521D">
        <w:rPr>
          <w:sz w:val="22"/>
          <w:szCs w:val="22"/>
        </w:rPr>
        <w:t>identified in Problem 4.  Identify the primary key in each table</w:t>
      </w:r>
      <w:r w:rsidR="009B792D" w:rsidRPr="0014521D">
        <w:rPr>
          <w:sz w:val="22"/>
          <w:szCs w:val="22"/>
        </w:rPr>
        <w:t>.  I</w:t>
      </w:r>
      <w:r w:rsidRPr="0014521D">
        <w:rPr>
          <w:sz w:val="22"/>
          <w:szCs w:val="22"/>
        </w:rPr>
        <w:t>dentify a foreign key</w:t>
      </w:r>
      <w:r w:rsidR="009B792D" w:rsidRPr="0014521D">
        <w:rPr>
          <w:sz w:val="22"/>
          <w:szCs w:val="22"/>
        </w:rPr>
        <w:t xml:space="preserve"> in one table that will reference a primary key in the other table.  With an arrow or words, show how the two tables join together by </w:t>
      </w:r>
      <w:r w:rsidR="00064A9F">
        <w:rPr>
          <w:sz w:val="22"/>
          <w:szCs w:val="22"/>
        </w:rPr>
        <w:t>a</w:t>
      </w:r>
      <w:r w:rsidR="009B792D" w:rsidRPr="0014521D">
        <w:rPr>
          <w:sz w:val="22"/>
          <w:szCs w:val="22"/>
        </w:rPr>
        <w:t xml:space="preserve"> foreign key </w:t>
      </w:r>
      <w:r w:rsidR="00064A9F">
        <w:rPr>
          <w:sz w:val="22"/>
          <w:szCs w:val="22"/>
        </w:rPr>
        <w:t>that</w:t>
      </w:r>
      <w:r w:rsidR="009B792D" w:rsidRPr="0014521D">
        <w:rPr>
          <w:sz w:val="22"/>
          <w:szCs w:val="22"/>
        </w:rPr>
        <w:t xml:space="preserve"> reference</w:t>
      </w:r>
      <w:r w:rsidR="00064A9F">
        <w:rPr>
          <w:sz w:val="22"/>
          <w:szCs w:val="22"/>
        </w:rPr>
        <w:t>s</w:t>
      </w:r>
      <w:r w:rsidR="009B792D" w:rsidRPr="0014521D">
        <w:rPr>
          <w:sz w:val="22"/>
          <w:szCs w:val="22"/>
        </w:rPr>
        <w:t xml:space="preserve"> </w:t>
      </w:r>
      <w:r w:rsidR="00064A9F">
        <w:rPr>
          <w:sz w:val="22"/>
          <w:szCs w:val="22"/>
        </w:rPr>
        <w:t xml:space="preserve">a </w:t>
      </w:r>
      <w:r w:rsidR="009B792D" w:rsidRPr="0014521D">
        <w:rPr>
          <w:sz w:val="22"/>
          <w:szCs w:val="22"/>
        </w:rPr>
        <w:t>primary key.  In this problem, show the column names across the top of each table and the rows of raw data below the column names.</w:t>
      </w:r>
      <w:r w:rsidR="00AD60C4">
        <w:rPr>
          <w:sz w:val="22"/>
          <w:szCs w:val="22"/>
        </w:rPr>
        <w:t xml:space="preserve"> </w:t>
      </w:r>
      <w:r w:rsidR="00AD60C4" w:rsidRPr="00AD60C4">
        <w:rPr>
          <w:sz w:val="22"/>
          <w:szCs w:val="22"/>
          <w:highlight w:val="yellow"/>
        </w:rPr>
        <w:t>The columns must correct the faults you saw above.</w:t>
      </w:r>
    </w:p>
    <w:p w:rsidR="008C5088" w:rsidRDefault="008C5088" w:rsidP="005C115C">
      <w:pPr>
        <w:ind w:left="360" w:hanging="360"/>
        <w:rPr>
          <w:ins w:id="532" w:author="krutoy" w:date="2012-09-17T17:04:00Z"/>
          <w:sz w:val="22"/>
          <w:szCs w:val="22"/>
        </w:rPr>
      </w:pPr>
    </w:p>
    <w:p w:rsidR="008C5088" w:rsidRDefault="008C5088" w:rsidP="005C115C">
      <w:pPr>
        <w:ind w:left="360" w:hanging="360"/>
        <w:rPr>
          <w:ins w:id="533" w:author="krutoy" w:date="2012-09-17T16:53:00Z"/>
          <w:sz w:val="22"/>
          <w:szCs w:val="22"/>
        </w:rPr>
      </w:pPr>
      <w:proofErr w:type="gramStart"/>
      <w:ins w:id="534" w:author="krutoy" w:date="2012-09-17T17:03:00Z">
        <w:r>
          <w:rPr>
            <w:sz w:val="22"/>
            <w:szCs w:val="22"/>
          </w:rPr>
          <w:t>PROJECT  TABLE</w:t>
        </w:r>
      </w:ins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  <w:tblPrChange w:id="535" w:author="krutoy" w:date="2012-09-17T17:01:00Z"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1098"/>
        <w:gridCol w:w="1440"/>
        <w:gridCol w:w="1440"/>
        <w:tblGridChange w:id="536">
          <w:tblGrid>
            <w:gridCol w:w="3552"/>
            <w:gridCol w:w="3552"/>
            <w:gridCol w:w="3552"/>
          </w:tblGrid>
        </w:tblGridChange>
      </w:tblGrid>
      <w:tr w:rsidR="00CA5396" w:rsidTr="00CA5396">
        <w:trPr>
          <w:ins w:id="537" w:author="krutoy" w:date="2012-09-17T16:54:00Z"/>
        </w:trPr>
        <w:tc>
          <w:tcPr>
            <w:tcW w:w="1098" w:type="dxa"/>
            <w:tcPrChange w:id="538" w:author="krutoy" w:date="2012-09-17T17:01:00Z">
              <w:tcPr>
                <w:tcW w:w="3672" w:type="dxa"/>
              </w:tcPr>
            </w:tcPrChange>
          </w:tcPr>
          <w:p w:rsidR="00CA5396" w:rsidRDefault="00CA5396" w:rsidP="005C115C">
            <w:pPr>
              <w:rPr>
                <w:ins w:id="539" w:author="krutoy" w:date="2012-09-17T16:54:00Z"/>
                <w:sz w:val="22"/>
                <w:szCs w:val="22"/>
              </w:rPr>
            </w:pPr>
            <w:ins w:id="540" w:author="krutoy" w:date="2012-09-17T17:00:00Z">
              <w:r>
                <w:rPr>
                  <w:sz w:val="22"/>
                  <w:szCs w:val="22"/>
                </w:rPr>
                <w:t>Project Code</w:t>
              </w:r>
            </w:ins>
          </w:p>
        </w:tc>
        <w:tc>
          <w:tcPr>
            <w:tcW w:w="1440" w:type="dxa"/>
            <w:tcPrChange w:id="541" w:author="krutoy" w:date="2012-09-17T17:01:00Z">
              <w:tcPr>
                <w:tcW w:w="3672" w:type="dxa"/>
              </w:tcPr>
            </w:tcPrChange>
          </w:tcPr>
          <w:p w:rsidR="00CA5396" w:rsidRDefault="00CA5396" w:rsidP="005C115C">
            <w:pPr>
              <w:rPr>
                <w:ins w:id="542" w:author="krutoy" w:date="2012-09-17T16:54:00Z"/>
                <w:sz w:val="22"/>
                <w:szCs w:val="22"/>
              </w:rPr>
            </w:pPr>
            <w:ins w:id="543" w:author="krutoy" w:date="2012-09-17T17:00:00Z">
              <w:r>
                <w:rPr>
                  <w:sz w:val="22"/>
                  <w:szCs w:val="22"/>
                </w:rPr>
                <w:t>Project Bid Price</w:t>
              </w:r>
            </w:ins>
          </w:p>
        </w:tc>
        <w:tc>
          <w:tcPr>
            <w:tcW w:w="1440" w:type="dxa"/>
            <w:tcPrChange w:id="544" w:author="krutoy" w:date="2012-09-17T17:01:00Z">
              <w:tcPr>
                <w:tcW w:w="3672" w:type="dxa"/>
              </w:tcPr>
            </w:tcPrChange>
          </w:tcPr>
          <w:p w:rsidR="00CA5396" w:rsidRDefault="00CA5396" w:rsidP="005C115C">
            <w:pPr>
              <w:rPr>
                <w:ins w:id="545" w:author="krutoy" w:date="2012-09-17T16:54:00Z"/>
                <w:sz w:val="22"/>
                <w:szCs w:val="22"/>
              </w:rPr>
            </w:pPr>
            <w:ins w:id="546" w:author="krutoy" w:date="2012-09-17T17:01:00Z">
              <w:r>
                <w:rPr>
                  <w:sz w:val="22"/>
                  <w:szCs w:val="22"/>
                </w:rPr>
                <w:t>Manager ID</w:t>
              </w:r>
            </w:ins>
          </w:p>
        </w:tc>
      </w:tr>
      <w:tr w:rsidR="00CA5396" w:rsidTr="00CA5396">
        <w:trPr>
          <w:ins w:id="547" w:author="krutoy" w:date="2012-09-17T16:54:00Z"/>
        </w:trPr>
        <w:tc>
          <w:tcPr>
            <w:tcW w:w="1098" w:type="dxa"/>
            <w:tcPrChange w:id="548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549" w:author="krutoy" w:date="2012-09-17T16:54:00Z"/>
                <w:sz w:val="22"/>
                <w:szCs w:val="22"/>
              </w:rPr>
            </w:pPr>
            <w:ins w:id="550" w:author="krutoy" w:date="2012-09-17T17:37:00Z">
              <w:r>
                <w:rPr>
                  <w:sz w:val="22"/>
                  <w:szCs w:val="22"/>
                </w:rPr>
                <w:t>21</w:t>
              </w:r>
            </w:ins>
          </w:p>
        </w:tc>
        <w:tc>
          <w:tcPr>
            <w:tcW w:w="1440" w:type="dxa"/>
            <w:tcPrChange w:id="551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552" w:author="krutoy" w:date="2012-09-17T16:54:00Z"/>
                <w:sz w:val="22"/>
                <w:szCs w:val="22"/>
              </w:rPr>
            </w:pPr>
            <w:ins w:id="553" w:author="krutoy" w:date="2012-09-17T17:38:00Z">
              <w:r>
                <w:rPr>
                  <w:sz w:val="22"/>
                  <w:szCs w:val="22"/>
                </w:rPr>
                <w:t>$16,000,000</w:t>
              </w:r>
            </w:ins>
          </w:p>
        </w:tc>
        <w:tc>
          <w:tcPr>
            <w:tcW w:w="1440" w:type="dxa"/>
            <w:tcPrChange w:id="554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555" w:author="krutoy" w:date="2012-09-17T16:54:00Z"/>
                <w:sz w:val="22"/>
                <w:szCs w:val="22"/>
              </w:rPr>
            </w:pPr>
            <w:ins w:id="556" w:author="krutoy" w:date="2012-09-17T17:40:00Z">
              <w:r>
                <w:rPr>
                  <w:sz w:val="22"/>
                  <w:szCs w:val="22"/>
                </w:rPr>
                <w:t>01</w:t>
              </w:r>
            </w:ins>
          </w:p>
        </w:tc>
      </w:tr>
      <w:tr w:rsidR="00CA5396" w:rsidTr="00CA5396">
        <w:trPr>
          <w:ins w:id="557" w:author="krutoy" w:date="2012-09-17T16:54:00Z"/>
        </w:trPr>
        <w:tc>
          <w:tcPr>
            <w:tcW w:w="1098" w:type="dxa"/>
            <w:tcPrChange w:id="558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559" w:author="krutoy" w:date="2012-09-17T16:54:00Z"/>
                <w:sz w:val="22"/>
                <w:szCs w:val="22"/>
              </w:rPr>
            </w:pPr>
            <w:ins w:id="560" w:author="krutoy" w:date="2012-09-17T17:37:00Z">
              <w:r>
                <w:rPr>
                  <w:sz w:val="22"/>
                  <w:szCs w:val="22"/>
                </w:rPr>
                <w:t>22</w:t>
              </w:r>
            </w:ins>
          </w:p>
        </w:tc>
        <w:tc>
          <w:tcPr>
            <w:tcW w:w="1440" w:type="dxa"/>
            <w:tcPrChange w:id="561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562" w:author="krutoy" w:date="2012-09-17T16:54:00Z"/>
                <w:sz w:val="22"/>
                <w:szCs w:val="22"/>
              </w:rPr>
            </w:pPr>
            <w:ins w:id="563" w:author="krutoy" w:date="2012-09-17T17:38:00Z">
              <w:r>
                <w:rPr>
                  <w:sz w:val="22"/>
                  <w:szCs w:val="22"/>
                </w:rPr>
                <w:t>$12,000,000</w:t>
              </w:r>
            </w:ins>
          </w:p>
        </w:tc>
        <w:tc>
          <w:tcPr>
            <w:tcW w:w="1440" w:type="dxa"/>
            <w:tcPrChange w:id="564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565" w:author="krutoy" w:date="2012-09-17T16:54:00Z"/>
                <w:sz w:val="22"/>
                <w:szCs w:val="22"/>
              </w:rPr>
            </w:pPr>
            <w:ins w:id="566" w:author="krutoy" w:date="2012-09-17T17:40:00Z">
              <w:r>
                <w:rPr>
                  <w:sz w:val="22"/>
                  <w:szCs w:val="22"/>
                </w:rPr>
                <w:t>02</w:t>
              </w:r>
            </w:ins>
          </w:p>
        </w:tc>
      </w:tr>
      <w:tr w:rsidR="00CA5396" w:rsidTr="00CA5396">
        <w:trPr>
          <w:ins w:id="567" w:author="krutoy" w:date="2012-09-17T16:54:00Z"/>
        </w:trPr>
        <w:tc>
          <w:tcPr>
            <w:tcW w:w="1098" w:type="dxa"/>
            <w:tcPrChange w:id="568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569" w:author="krutoy" w:date="2012-09-17T16:54:00Z"/>
                <w:sz w:val="22"/>
                <w:szCs w:val="22"/>
              </w:rPr>
            </w:pPr>
            <w:ins w:id="570" w:author="krutoy" w:date="2012-09-17T17:37:00Z">
              <w:r>
                <w:rPr>
                  <w:sz w:val="22"/>
                  <w:szCs w:val="22"/>
                </w:rPr>
                <w:t>23</w:t>
              </w:r>
            </w:ins>
          </w:p>
        </w:tc>
        <w:tc>
          <w:tcPr>
            <w:tcW w:w="1440" w:type="dxa"/>
            <w:tcPrChange w:id="571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572" w:author="krutoy" w:date="2012-09-17T16:54:00Z"/>
                <w:sz w:val="22"/>
                <w:szCs w:val="22"/>
              </w:rPr>
            </w:pPr>
            <w:ins w:id="573" w:author="krutoy" w:date="2012-09-17T17:38:00Z">
              <w:r>
                <w:rPr>
                  <w:sz w:val="22"/>
                  <w:szCs w:val="22"/>
                </w:rPr>
                <w:t>$32,000,000</w:t>
              </w:r>
            </w:ins>
          </w:p>
        </w:tc>
        <w:tc>
          <w:tcPr>
            <w:tcW w:w="1440" w:type="dxa"/>
            <w:tcPrChange w:id="574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575" w:author="krutoy" w:date="2012-09-17T16:54:00Z"/>
                <w:sz w:val="22"/>
                <w:szCs w:val="22"/>
              </w:rPr>
            </w:pPr>
            <w:ins w:id="576" w:author="krutoy" w:date="2012-09-17T17:40:00Z">
              <w:r>
                <w:rPr>
                  <w:sz w:val="22"/>
                  <w:szCs w:val="22"/>
                </w:rPr>
                <w:t>03</w:t>
              </w:r>
            </w:ins>
          </w:p>
        </w:tc>
      </w:tr>
      <w:tr w:rsidR="00CA5396" w:rsidTr="00CA5396">
        <w:trPr>
          <w:ins w:id="577" w:author="krutoy" w:date="2012-09-17T16:54:00Z"/>
        </w:trPr>
        <w:tc>
          <w:tcPr>
            <w:tcW w:w="1098" w:type="dxa"/>
            <w:tcPrChange w:id="578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579" w:author="krutoy" w:date="2012-09-17T16:54:00Z"/>
                <w:sz w:val="22"/>
                <w:szCs w:val="22"/>
              </w:rPr>
            </w:pPr>
            <w:ins w:id="580" w:author="krutoy" w:date="2012-09-17T17:38:00Z">
              <w:r>
                <w:rPr>
                  <w:sz w:val="22"/>
                  <w:szCs w:val="22"/>
                </w:rPr>
                <w:t>24</w:t>
              </w:r>
            </w:ins>
          </w:p>
        </w:tc>
        <w:tc>
          <w:tcPr>
            <w:tcW w:w="1440" w:type="dxa"/>
            <w:tcPrChange w:id="581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582" w:author="krutoy" w:date="2012-09-17T16:54:00Z"/>
                <w:sz w:val="22"/>
                <w:szCs w:val="22"/>
              </w:rPr>
            </w:pPr>
            <w:ins w:id="583" w:author="krutoy" w:date="2012-09-17T17:38:00Z">
              <w:r>
                <w:rPr>
                  <w:sz w:val="22"/>
                  <w:szCs w:val="22"/>
                </w:rPr>
                <w:t>$21,000,000</w:t>
              </w:r>
            </w:ins>
          </w:p>
        </w:tc>
        <w:tc>
          <w:tcPr>
            <w:tcW w:w="1440" w:type="dxa"/>
            <w:tcPrChange w:id="584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585" w:author="krutoy" w:date="2012-09-17T16:54:00Z"/>
                <w:sz w:val="22"/>
                <w:szCs w:val="22"/>
              </w:rPr>
            </w:pPr>
            <w:ins w:id="586" w:author="krutoy" w:date="2012-09-17T17:40:00Z">
              <w:r>
                <w:rPr>
                  <w:sz w:val="22"/>
                  <w:szCs w:val="22"/>
                </w:rPr>
                <w:t>01</w:t>
              </w:r>
            </w:ins>
          </w:p>
        </w:tc>
      </w:tr>
      <w:tr w:rsidR="00CA5396" w:rsidTr="00CA5396">
        <w:trPr>
          <w:ins w:id="587" w:author="krutoy" w:date="2012-09-17T16:54:00Z"/>
        </w:trPr>
        <w:tc>
          <w:tcPr>
            <w:tcW w:w="1098" w:type="dxa"/>
            <w:tcPrChange w:id="588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589" w:author="krutoy" w:date="2012-09-17T16:54:00Z"/>
                <w:sz w:val="22"/>
                <w:szCs w:val="22"/>
              </w:rPr>
            </w:pPr>
            <w:ins w:id="590" w:author="krutoy" w:date="2012-09-17T17:38:00Z">
              <w:r>
                <w:rPr>
                  <w:sz w:val="22"/>
                  <w:szCs w:val="22"/>
                </w:rPr>
                <w:t>25</w:t>
              </w:r>
            </w:ins>
          </w:p>
        </w:tc>
        <w:tc>
          <w:tcPr>
            <w:tcW w:w="1440" w:type="dxa"/>
            <w:tcPrChange w:id="591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592" w:author="krutoy" w:date="2012-09-17T16:54:00Z"/>
                <w:sz w:val="22"/>
                <w:szCs w:val="22"/>
              </w:rPr>
            </w:pPr>
            <w:ins w:id="593" w:author="krutoy" w:date="2012-09-17T17:38:00Z">
              <w:r>
                <w:rPr>
                  <w:sz w:val="22"/>
                  <w:szCs w:val="22"/>
                </w:rPr>
                <w:t>$10,000,000</w:t>
              </w:r>
            </w:ins>
          </w:p>
        </w:tc>
        <w:tc>
          <w:tcPr>
            <w:tcW w:w="1440" w:type="dxa"/>
            <w:tcPrChange w:id="594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595" w:author="krutoy" w:date="2012-09-17T16:54:00Z"/>
                <w:sz w:val="22"/>
                <w:szCs w:val="22"/>
              </w:rPr>
            </w:pPr>
            <w:ins w:id="596" w:author="krutoy" w:date="2012-09-17T17:40:00Z">
              <w:r>
                <w:rPr>
                  <w:sz w:val="22"/>
                  <w:szCs w:val="22"/>
                </w:rPr>
                <w:t>03</w:t>
              </w:r>
            </w:ins>
          </w:p>
        </w:tc>
      </w:tr>
      <w:tr w:rsidR="00CA5396" w:rsidTr="00CA5396">
        <w:trPr>
          <w:ins w:id="597" w:author="krutoy" w:date="2012-09-17T16:54:00Z"/>
        </w:trPr>
        <w:tc>
          <w:tcPr>
            <w:tcW w:w="1098" w:type="dxa"/>
            <w:tcPrChange w:id="598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599" w:author="krutoy" w:date="2012-09-17T16:54:00Z"/>
                <w:sz w:val="22"/>
                <w:szCs w:val="22"/>
              </w:rPr>
            </w:pPr>
            <w:ins w:id="600" w:author="krutoy" w:date="2012-09-17T17:38:00Z">
              <w:r>
                <w:rPr>
                  <w:sz w:val="22"/>
                  <w:szCs w:val="22"/>
                </w:rPr>
                <w:t>26</w:t>
              </w:r>
            </w:ins>
          </w:p>
        </w:tc>
        <w:tc>
          <w:tcPr>
            <w:tcW w:w="1440" w:type="dxa"/>
            <w:tcPrChange w:id="601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602" w:author="krutoy" w:date="2012-09-17T16:54:00Z"/>
                <w:sz w:val="22"/>
                <w:szCs w:val="22"/>
              </w:rPr>
            </w:pPr>
            <w:ins w:id="603" w:author="krutoy" w:date="2012-09-17T17:38:00Z">
              <w:r>
                <w:rPr>
                  <w:sz w:val="22"/>
                  <w:szCs w:val="22"/>
                </w:rPr>
                <w:t>$25,000,000</w:t>
              </w:r>
            </w:ins>
          </w:p>
        </w:tc>
        <w:tc>
          <w:tcPr>
            <w:tcW w:w="1440" w:type="dxa"/>
            <w:tcPrChange w:id="604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605" w:author="krutoy" w:date="2012-09-17T16:54:00Z"/>
                <w:sz w:val="22"/>
                <w:szCs w:val="22"/>
              </w:rPr>
            </w:pPr>
            <w:ins w:id="606" w:author="krutoy" w:date="2012-09-17T17:40:00Z">
              <w:r>
                <w:rPr>
                  <w:sz w:val="22"/>
                  <w:szCs w:val="22"/>
                </w:rPr>
                <w:t>01</w:t>
              </w:r>
            </w:ins>
          </w:p>
        </w:tc>
      </w:tr>
      <w:tr w:rsidR="00CA5396" w:rsidTr="00CA5396">
        <w:trPr>
          <w:ins w:id="607" w:author="krutoy" w:date="2012-09-17T16:54:00Z"/>
        </w:trPr>
        <w:tc>
          <w:tcPr>
            <w:tcW w:w="1098" w:type="dxa"/>
            <w:tcPrChange w:id="608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609" w:author="krutoy" w:date="2012-09-17T16:54:00Z"/>
                <w:sz w:val="22"/>
                <w:szCs w:val="22"/>
              </w:rPr>
            </w:pPr>
            <w:ins w:id="610" w:author="krutoy" w:date="2012-09-17T17:38:00Z">
              <w:r>
                <w:rPr>
                  <w:sz w:val="22"/>
                  <w:szCs w:val="22"/>
                </w:rPr>
                <w:t>27</w:t>
              </w:r>
            </w:ins>
          </w:p>
        </w:tc>
        <w:tc>
          <w:tcPr>
            <w:tcW w:w="1440" w:type="dxa"/>
            <w:tcPrChange w:id="611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612" w:author="krutoy" w:date="2012-09-17T16:54:00Z"/>
                <w:sz w:val="22"/>
                <w:szCs w:val="22"/>
              </w:rPr>
            </w:pPr>
            <w:ins w:id="613" w:author="krutoy" w:date="2012-09-17T17:39:00Z">
              <w:r>
                <w:rPr>
                  <w:sz w:val="22"/>
                  <w:szCs w:val="22"/>
                </w:rPr>
                <w:t>$56,000,000</w:t>
              </w:r>
            </w:ins>
          </w:p>
        </w:tc>
        <w:tc>
          <w:tcPr>
            <w:tcW w:w="1440" w:type="dxa"/>
            <w:tcPrChange w:id="614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615" w:author="krutoy" w:date="2012-09-17T16:54:00Z"/>
                <w:sz w:val="22"/>
                <w:szCs w:val="22"/>
              </w:rPr>
            </w:pPr>
            <w:ins w:id="616" w:author="krutoy" w:date="2012-09-17T17:40:00Z">
              <w:r>
                <w:rPr>
                  <w:sz w:val="22"/>
                  <w:szCs w:val="22"/>
                </w:rPr>
                <w:t>04</w:t>
              </w:r>
            </w:ins>
          </w:p>
        </w:tc>
      </w:tr>
      <w:tr w:rsidR="00CA5396" w:rsidTr="00CA5396">
        <w:trPr>
          <w:ins w:id="617" w:author="krutoy" w:date="2012-09-17T16:54:00Z"/>
        </w:trPr>
        <w:tc>
          <w:tcPr>
            <w:tcW w:w="1098" w:type="dxa"/>
            <w:tcPrChange w:id="618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619" w:author="krutoy" w:date="2012-09-17T16:54:00Z"/>
                <w:sz w:val="22"/>
                <w:szCs w:val="22"/>
              </w:rPr>
            </w:pPr>
            <w:ins w:id="620" w:author="krutoy" w:date="2012-09-17T17:38:00Z">
              <w:r>
                <w:rPr>
                  <w:sz w:val="22"/>
                  <w:szCs w:val="22"/>
                </w:rPr>
                <w:t>28</w:t>
              </w:r>
            </w:ins>
          </w:p>
        </w:tc>
        <w:tc>
          <w:tcPr>
            <w:tcW w:w="1440" w:type="dxa"/>
            <w:tcPrChange w:id="621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622" w:author="krutoy" w:date="2012-09-17T16:54:00Z"/>
                <w:sz w:val="22"/>
                <w:szCs w:val="22"/>
              </w:rPr>
            </w:pPr>
            <w:ins w:id="623" w:author="krutoy" w:date="2012-09-17T17:39:00Z">
              <w:r>
                <w:rPr>
                  <w:sz w:val="22"/>
                  <w:szCs w:val="22"/>
                </w:rPr>
                <w:t>$100,000</w:t>
              </w:r>
            </w:ins>
          </w:p>
        </w:tc>
        <w:tc>
          <w:tcPr>
            <w:tcW w:w="1440" w:type="dxa"/>
            <w:tcPrChange w:id="624" w:author="krutoy" w:date="2012-09-17T17:01:00Z">
              <w:tcPr>
                <w:tcW w:w="3672" w:type="dxa"/>
              </w:tcPr>
            </w:tcPrChange>
          </w:tcPr>
          <w:p w:rsidR="00CA5396" w:rsidRDefault="004A7318" w:rsidP="005C115C">
            <w:pPr>
              <w:rPr>
                <w:ins w:id="625" w:author="krutoy" w:date="2012-09-17T16:54:00Z"/>
                <w:sz w:val="22"/>
                <w:szCs w:val="22"/>
              </w:rPr>
            </w:pPr>
            <w:ins w:id="626" w:author="krutoy" w:date="2012-09-17T17:41:00Z">
              <w:r>
                <w:rPr>
                  <w:sz w:val="22"/>
                  <w:szCs w:val="22"/>
                </w:rPr>
                <w:t>05</w:t>
              </w:r>
            </w:ins>
          </w:p>
        </w:tc>
      </w:tr>
    </w:tbl>
    <w:p w:rsidR="008C5088" w:rsidRDefault="008C5088" w:rsidP="005C115C">
      <w:pPr>
        <w:ind w:left="360" w:hanging="360"/>
        <w:rPr>
          <w:ins w:id="627" w:author="krutoy" w:date="2012-09-17T17:04:00Z"/>
          <w:sz w:val="22"/>
          <w:szCs w:val="22"/>
        </w:rPr>
      </w:pPr>
    </w:p>
    <w:p w:rsidR="00CA5396" w:rsidRDefault="008C5088" w:rsidP="005C115C">
      <w:pPr>
        <w:ind w:left="360" w:hanging="360"/>
        <w:rPr>
          <w:ins w:id="628" w:author="krutoy" w:date="2012-09-17T16:54:00Z"/>
          <w:sz w:val="22"/>
          <w:szCs w:val="22"/>
        </w:rPr>
      </w:pPr>
      <w:proofErr w:type="gramStart"/>
      <w:ins w:id="629" w:author="krutoy" w:date="2012-09-17T17:03:00Z">
        <w:r>
          <w:rPr>
            <w:sz w:val="22"/>
            <w:szCs w:val="22"/>
          </w:rPr>
          <w:t>MANAGER  TABLE</w:t>
        </w:r>
      </w:ins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  <w:tblPrChange w:id="630" w:author="krutoy" w:date="2012-09-17T17:03:00Z"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1629"/>
        <w:gridCol w:w="937"/>
        <w:gridCol w:w="899"/>
        <w:gridCol w:w="987"/>
        <w:gridCol w:w="1166"/>
        <w:gridCol w:w="1612"/>
        <w:gridCol w:w="1259"/>
        <w:gridCol w:w="896"/>
        <w:gridCol w:w="1271"/>
        <w:tblGridChange w:id="631">
          <w:tblGrid>
            <w:gridCol w:w="1098"/>
            <w:gridCol w:w="180"/>
            <w:gridCol w:w="351"/>
            <w:gridCol w:w="549"/>
            <w:gridCol w:w="180"/>
            <w:gridCol w:w="208"/>
            <w:gridCol w:w="602"/>
            <w:gridCol w:w="180"/>
            <w:gridCol w:w="117"/>
            <w:gridCol w:w="963"/>
            <w:gridCol w:w="24"/>
            <w:gridCol w:w="1146"/>
            <w:gridCol w:w="20"/>
            <w:gridCol w:w="1600"/>
            <w:gridCol w:w="12"/>
            <w:gridCol w:w="1248"/>
            <w:gridCol w:w="11"/>
            <w:gridCol w:w="889"/>
            <w:gridCol w:w="7"/>
            <w:gridCol w:w="1271"/>
          </w:tblGrid>
        </w:tblGridChange>
      </w:tblGrid>
      <w:tr w:rsidR="00CA5396" w:rsidTr="008C5088">
        <w:trPr>
          <w:ins w:id="632" w:author="krutoy" w:date="2012-09-17T16:57:00Z"/>
        </w:trPr>
        <w:tc>
          <w:tcPr>
            <w:tcW w:w="1638" w:type="dxa"/>
            <w:tcPrChange w:id="633" w:author="krutoy" w:date="2012-09-17T17:03:00Z">
              <w:tcPr>
                <w:tcW w:w="1278" w:type="dxa"/>
                <w:gridSpan w:val="2"/>
              </w:tcPr>
            </w:tcPrChange>
          </w:tcPr>
          <w:p w:rsidR="00CA5396" w:rsidRDefault="00CA5396" w:rsidP="005C115C">
            <w:pPr>
              <w:rPr>
                <w:ins w:id="634" w:author="krutoy" w:date="2012-09-17T16:57:00Z"/>
                <w:sz w:val="22"/>
                <w:szCs w:val="22"/>
              </w:rPr>
            </w:pPr>
            <w:ins w:id="635" w:author="krutoy" w:date="2012-09-17T16:58:00Z">
              <w:r>
                <w:rPr>
                  <w:sz w:val="22"/>
                  <w:szCs w:val="22"/>
                </w:rPr>
                <w:t>Manager</w:t>
              </w:r>
            </w:ins>
            <w:ins w:id="636" w:author="krutoy" w:date="2012-09-17T17:03:00Z">
              <w:r w:rsidR="008C5088">
                <w:rPr>
                  <w:sz w:val="22"/>
                  <w:szCs w:val="22"/>
                </w:rPr>
                <w:t xml:space="preserve"> </w:t>
              </w:r>
            </w:ins>
            <w:ins w:id="637" w:author="krutoy" w:date="2012-09-17T16:58:00Z">
              <w:r>
                <w:rPr>
                  <w:sz w:val="22"/>
                  <w:szCs w:val="22"/>
                </w:rPr>
                <w:t>ID</w:t>
              </w:r>
            </w:ins>
          </w:p>
        </w:tc>
        <w:tc>
          <w:tcPr>
            <w:tcW w:w="900" w:type="dxa"/>
            <w:tcPrChange w:id="638" w:author="krutoy" w:date="2012-09-17T17:03:00Z">
              <w:tcPr>
                <w:tcW w:w="1080" w:type="dxa"/>
                <w:gridSpan w:val="3"/>
              </w:tcPr>
            </w:tcPrChange>
          </w:tcPr>
          <w:p w:rsidR="00CA5396" w:rsidRDefault="00CA5396" w:rsidP="005C115C">
            <w:pPr>
              <w:rPr>
                <w:ins w:id="639" w:author="krutoy" w:date="2012-09-17T16:57:00Z"/>
                <w:sz w:val="22"/>
                <w:szCs w:val="22"/>
              </w:rPr>
            </w:pPr>
            <w:ins w:id="640" w:author="krutoy" w:date="2012-09-17T16:58:00Z">
              <w:r>
                <w:rPr>
                  <w:sz w:val="22"/>
                  <w:szCs w:val="22"/>
                </w:rPr>
                <w:t>First name</w:t>
              </w:r>
            </w:ins>
          </w:p>
        </w:tc>
        <w:tc>
          <w:tcPr>
            <w:tcW w:w="900" w:type="dxa"/>
            <w:tcPrChange w:id="641" w:author="krutoy" w:date="2012-09-17T17:03:00Z">
              <w:tcPr>
                <w:tcW w:w="990" w:type="dxa"/>
                <w:gridSpan w:val="3"/>
              </w:tcPr>
            </w:tcPrChange>
          </w:tcPr>
          <w:p w:rsidR="00CA5396" w:rsidRDefault="00CA5396" w:rsidP="005C115C">
            <w:pPr>
              <w:rPr>
                <w:ins w:id="642" w:author="krutoy" w:date="2012-09-17T16:57:00Z"/>
                <w:sz w:val="22"/>
                <w:szCs w:val="22"/>
              </w:rPr>
            </w:pPr>
            <w:ins w:id="643" w:author="krutoy" w:date="2012-09-17T16:58:00Z">
              <w:r>
                <w:rPr>
                  <w:sz w:val="22"/>
                  <w:szCs w:val="22"/>
                </w:rPr>
                <w:t>Middle name</w:t>
              </w:r>
            </w:ins>
          </w:p>
        </w:tc>
        <w:tc>
          <w:tcPr>
            <w:tcW w:w="990" w:type="dxa"/>
            <w:tcPrChange w:id="644" w:author="krutoy" w:date="2012-09-17T17:03:00Z">
              <w:tcPr>
                <w:tcW w:w="1080" w:type="dxa"/>
                <w:gridSpan w:val="2"/>
              </w:tcPr>
            </w:tcPrChange>
          </w:tcPr>
          <w:p w:rsidR="00CA5396" w:rsidRDefault="00CA5396" w:rsidP="005C115C">
            <w:pPr>
              <w:rPr>
                <w:ins w:id="645" w:author="krutoy" w:date="2012-09-17T16:57:00Z"/>
                <w:sz w:val="22"/>
                <w:szCs w:val="22"/>
              </w:rPr>
            </w:pPr>
            <w:ins w:id="646" w:author="krutoy" w:date="2012-09-17T16:58:00Z">
              <w:r>
                <w:rPr>
                  <w:sz w:val="22"/>
                  <w:szCs w:val="22"/>
                </w:rPr>
                <w:t>Last name</w:t>
              </w:r>
            </w:ins>
          </w:p>
        </w:tc>
        <w:tc>
          <w:tcPr>
            <w:tcW w:w="1170" w:type="dxa"/>
            <w:tcPrChange w:id="647" w:author="krutoy" w:date="2012-09-17T17:03:00Z">
              <w:tcPr>
                <w:tcW w:w="1170" w:type="dxa"/>
                <w:gridSpan w:val="2"/>
              </w:tcPr>
            </w:tcPrChange>
          </w:tcPr>
          <w:p w:rsidR="00CA5396" w:rsidRDefault="00CA5396" w:rsidP="005C115C">
            <w:pPr>
              <w:rPr>
                <w:ins w:id="648" w:author="krutoy" w:date="2012-09-17T16:57:00Z"/>
                <w:sz w:val="22"/>
                <w:szCs w:val="22"/>
              </w:rPr>
            </w:pPr>
            <w:ins w:id="649" w:author="krutoy" w:date="2012-09-17T16:59:00Z">
              <w:r>
                <w:rPr>
                  <w:sz w:val="22"/>
                  <w:szCs w:val="22"/>
                </w:rPr>
                <w:t>Phone#</w:t>
              </w:r>
            </w:ins>
          </w:p>
        </w:tc>
        <w:tc>
          <w:tcPr>
            <w:tcW w:w="1620" w:type="dxa"/>
            <w:tcPrChange w:id="650" w:author="krutoy" w:date="2012-09-17T17:03:00Z">
              <w:tcPr>
                <w:tcW w:w="1620" w:type="dxa"/>
                <w:gridSpan w:val="2"/>
              </w:tcPr>
            </w:tcPrChange>
          </w:tcPr>
          <w:p w:rsidR="00CA5396" w:rsidRDefault="00CA5396" w:rsidP="005C115C">
            <w:pPr>
              <w:rPr>
                <w:ins w:id="651" w:author="krutoy" w:date="2012-09-17T16:57:00Z"/>
                <w:sz w:val="22"/>
                <w:szCs w:val="22"/>
              </w:rPr>
            </w:pPr>
            <w:ins w:id="652" w:author="krutoy" w:date="2012-09-17T16:59:00Z">
              <w:r>
                <w:rPr>
                  <w:sz w:val="22"/>
                  <w:szCs w:val="22"/>
                </w:rPr>
                <w:t>Street Address</w:t>
              </w:r>
            </w:ins>
          </w:p>
        </w:tc>
        <w:tc>
          <w:tcPr>
            <w:tcW w:w="1260" w:type="dxa"/>
            <w:tcPrChange w:id="653" w:author="krutoy" w:date="2012-09-17T17:03:00Z">
              <w:tcPr>
                <w:tcW w:w="1260" w:type="dxa"/>
                <w:gridSpan w:val="2"/>
              </w:tcPr>
            </w:tcPrChange>
          </w:tcPr>
          <w:p w:rsidR="00CA5396" w:rsidRDefault="00CA5396" w:rsidP="005C115C">
            <w:pPr>
              <w:rPr>
                <w:ins w:id="654" w:author="krutoy" w:date="2012-09-17T16:57:00Z"/>
                <w:sz w:val="22"/>
                <w:szCs w:val="22"/>
              </w:rPr>
            </w:pPr>
            <w:ins w:id="655" w:author="krutoy" w:date="2012-09-17T16:59:00Z">
              <w:r>
                <w:rPr>
                  <w:sz w:val="22"/>
                  <w:szCs w:val="22"/>
                </w:rPr>
                <w:t>City</w:t>
              </w:r>
            </w:ins>
          </w:p>
        </w:tc>
        <w:tc>
          <w:tcPr>
            <w:tcW w:w="900" w:type="dxa"/>
            <w:tcPrChange w:id="656" w:author="krutoy" w:date="2012-09-17T17:03:00Z">
              <w:tcPr>
                <w:tcW w:w="900" w:type="dxa"/>
                <w:gridSpan w:val="2"/>
              </w:tcPr>
            </w:tcPrChange>
          </w:tcPr>
          <w:p w:rsidR="00CA5396" w:rsidRDefault="00CA5396" w:rsidP="005C115C">
            <w:pPr>
              <w:rPr>
                <w:ins w:id="657" w:author="krutoy" w:date="2012-09-17T16:57:00Z"/>
                <w:sz w:val="22"/>
                <w:szCs w:val="22"/>
              </w:rPr>
            </w:pPr>
            <w:ins w:id="658" w:author="krutoy" w:date="2012-09-17T16:59:00Z">
              <w:r>
                <w:rPr>
                  <w:sz w:val="22"/>
                  <w:szCs w:val="22"/>
                </w:rPr>
                <w:t>State</w:t>
              </w:r>
            </w:ins>
          </w:p>
        </w:tc>
        <w:tc>
          <w:tcPr>
            <w:tcW w:w="1278" w:type="dxa"/>
            <w:tcPrChange w:id="659" w:author="krutoy" w:date="2012-09-17T17:03:00Z">
              <w:tcPr>
                <w:tcW w:w="1278" w:type="dxa"/>
                <w:gridSpan w:val="2"/>
              </w:tcPr>
            </w:tcPrChange>
          </w:tcPr>
          <w:p w:rsidR="00CA5396" w:rsidRDefault="00CA5396" w:rsidP="005C115C">
            <w:pPr>
              <w:rPr>
                <w:ins w:id="660" w:author="krutoy" w:date="2012-09-17T16:57:00Z"/>
                <w:sz w:val="22"/>
                <w:szCs w:val="22"/>
              </w:rPr>
            </w:pPr>
            <w:ins w:id="661" w:author="krutoy" w:date="2012-09-17T16:59:00Z">
              <w:r>
                <w:rPr>
                  <w:sz w:val="22"/>
                  <w:szCs w:val="22"/>
                </w:rPr>
                <w:t>Zip</w:t>
              </w:r>
            </w:ins>
          </w:p>
        </w:tc>
      </w:tr>
      <w:tr w:rsidR="00CA5396" w:rsidTr="008C5088">
        <w:trPr>
          <w:ins w:id="662" w:author="krutoy" w:date="2012-09-17T16:55:00Z"/>
        </w:trPr>
        <w:tc>
          <w:tcPr>
            <w:tcW w:w="1638" w:type="dxa"/>
            <w:tcPrChange w:id="663" w:author="krutoy" w:date="2012-09-17T17:03:00Z">
              <w:tcPr>
                <w:tcW w:w="1098" w:type="dxa"/>
              </w:tcPr>
            </w:tcPrChange>
          </w:tcPr>
          <w:p w:rsidR="00CA5396" w:rsidRDefault="004A7318" w:rsidP="005C115C">
            <w:pPr>
              <w:rPr>
                <w:ins w:id="664" w:author="krutoy" w:date="2012-09-17T16:55:00Z"/>
                <w:sz w:val="22"/>
                <w:szCs w:val="22"/>
              </w:rPr>
            </w:pPr>
            <w:ins w:id="665" w:author="krutoy" w:date="2012-09-17T17:39:00Z">
              <w:r>
                <w:rPr>
                  <w:sz w:val="22"/>
                  <w:szCs w:val="22"/>
                </w:rPr>
                <w:t>01</w:t>
              </w:r>
            </w:ins>
          </w:p>
        </w:tc>
        <w:tc>
          <w:tcPr>
            <w:tcW w:w="900" w:type="dxa"/>
            <w:tcPrChange w:id="666" w:author="krutoy" w:date="2012-09-17T17:03:00Z">
              <w:tcPr>
                <w:tcW w:w="1080" w:type="dxa"/>
                <w:gridSpan w:val="3"/>
              </w:tcPr>
            </w:tcPrChange>
          </w:tcPr>
          <w:p w:rsidR="00CA5396" w:rsidRDefault="004A7318" w:rsidP="005C115C">
            <w:pPr>
              <w:rPr>
                <w:ins w:id="667" w:author="krutoy" w:date="2012-09-17T16:55:00Z"/>
                <w:sz w:val="22"/>
                <w:szCs w:val="22"/>
              </w:rPr>
            </w:pPr>
            <w:ins w:id="668" w:author="krutoy" w:date="2012-09-17T17:39:00Z">
              <w:r>
                <w:rPr>
                  <w:sz w:val="22"/>
                  <w:szCs w:val="22"/>
                </w:rPr>
                <w:t>Holly</w:t>
              </w:r>
            </w:ins>
          </w:p>
        </w:tc>
        <w:tc>
          <w:tcPr>
            <w:tcW w:w="900" w:type="dxa"/>
            <w:tcPrChange w:id="669" w:author="krutoy" w:date="2012-09-17T17:03:00Z">
              <w:tcPr>
                <w:tcW w:w="990" w:type="dxa"/>
                <w:gridSpan w:val="3"/>
              </w:tcPr>
            </w:tcPrChange>
          </w:tcPr>
          <w:p w:rsidR="00CA5396" w:rsidRDefault="004A7318" w:rsidP="005C115C">
            <w:pPr>
              <w:rPr>
                <w:ins w:id="670" w:author="krutoy" w:date="2012-09-17T16:55:00Z"/>
                <w:sz w:val="22"/>
                <w:szCs w:val="22"/>
              </w:rPr>
            </w:pPr>
            <w:ins w:id="671" w:author="krutoy" w:date="2012-09-17T17:42:00Z">
              <w:r>
                <w:rPr>
                  <w:sz w:val="22"/>
                  <w:szCs w:val="22"/>
                </w:rPr>
                <w:t>Ba</w:t>
              </w:r>
            </w:ins>
          </w:p>
        </w:tc>
        <w:tc>
          <w:tcPr>
            <w:tcW w:w="990" w:type="dxa"/>
            <w:tcPrChange w:id="672" w:author="krutoy" w:date="2012-09-17T17:03:00Z">
              <w:tcPr>
                <w:tcW w:w="1260" w:type="dxa"/>
                <w:gridSpan w:val="3"/>
              </w:tcPr>
            </w:tcPrChange>
          </w:tcPr>
          <w:p w:rsidR="00CA5396" w:rsidRDefault="004A7318" w:rsidP="005C115C">
            <w:pPr>
              <w:rPr>
                <w:ins w:id="673" w:author="krutoy" w:date="2012-09-17T16:55:00Z"/>
                <w:sz w:val="22"/>
                <w:szCs w:val="22"/>
              </w:rPr>
            </w:pPr>
            <w:ins w:id="674" w:author="krutoy" w:date="2012-09-17T17:42:00Z">
              <w:r>
                <w:rPr>
                  <w:sz w:val="22"/>
                  <w:szCs w:val="22"/>
                </w:rPr>
                <w:t>Parker</w:t>
              </w:r>
            </w:ins>
          </w:p>
        </w:tc>
        <w:tc>
          <w:tcPr>
            <w:tcW w:w="1170" w:type="dxa"/>
            <w:tcPrChange w:id="675" w:author="krutoy" w:date="2012-09-17T17:03:00Z">
              <w:tcPr>
                <w:tcW w:w="1170" w:type="dxa"/>
                <w:gridSpan w:val="2"/>
              </w:tcPr>
            </w:tcPrChange>
          </w:tcPr>
          <w:p w:rsidR="00CA5396" w:rsidRDefault="004A7318" w:rsidP="005C115C">
            <w:pPr>
              <w:rPr>
                <w:ins w:id="676" w:author="krutoy" w:date="2012-09-17T16:55:00Z"/>
                <w:sz w:val="22"/>
                <w:szCs w:val="22"/>
              </w:rPr>
            </w:pPr>
            <w:ins w:id="677" w:author="krutoy" w:date="2012-09-17T17:42:00Z">
              <w:r>
                <w:rPr>
                  <w:sz w:val="22"/>
                  <w:szCs w:val="22"/>
                </w:rPr>
                <w:t>904-111-1111</w:t>
              </w:r>
            </w:ins>
          </w:p>
        </w:tc>
        <w:tc>
          <w:tcPr>
            <w:tcW w:w="1620" w:type="dxa"/>
            <w:tcPrChange w:id="678" w:author="krutoy" w:date="2012-09-17T17:03:00Z">
              <w:tcPr>
                <w:tcW w:w="1620" w:type="dxa"/>
                <w:gridSpan w:val="2"/>
              </w:tcPr>
            </w:tcPrChange>
          </w:tcPr>
          <w:p w:rsidR="00CA5396" w:rsidRDefault="008B1A33" w:rsidP="005C115C">
            <w:pPr>
              <w:rPr>
                <w:ins w:id="679" w:author="krutoy" w:date="2012-09-17T16:55:00Z"/>
                <w:sz w:val="22"/>
                <w:szCs w:val="22"/>
              </w:rPr>
            </w:pPr>
            <w:ins w:id="680" w:author="krutoy" w:date="2012-09-17T17:44:00Z">
              <w:r>
                <w:rPr>
                  <w:sz w:val="22"/>
                  <w:szCs w:val="22"/>
                </w:rPr>
                <w:t>3334 Lee Rd</w:t>
              </w:r>
            </w:ins>
            <w:ins w:id="681" w:author="krutoy" w:date="2012-09-17T17:45:00Z">
              <w:r>
                <w:rPr>
                  <w:sz w:val="22"/>
                  <w:szCs w:val="22"/>
                </w:rPr>
                <w:t>.</w:t>
              </w:r>
            </w:ins>
          </w:p>
        </w:tc>
        <w:tc>
          <w:tcPr>
            <w:tcW w:w="1260" w:type="dxa"/>
            <w:tcPrChange w:id="682" w:author="krutoy" w:date="2012-09-17T17:03:00Z">
              <w:tcPr>
                <w:tcW w:w="1260" w:type="dxa"/>
                <w:gridSpan w:val="2"/>
              </w:tcPr>
            </w:tcPrChange>
          </w:tcPr>
          <w:p w:rsidR="00CA5396" w:rsidRDefault="008B1A33" w:rsidP="005C115C">
            <w:pPr>
              <w:rPr>
                <w:ins w:id="683" w:author="krutoy" w:date="2012-09-17T16:55:00Z"/>
                <w:sz w:val="22"/>
                <w:szCs w:val="22"/>
              </w:rPr>
            </w:pPr>
            <w:ins w:id="684" w:author="krutoy" w:date="2012-09-17T17:46:00Z">
              <w:r>
                <w:rPr>
                  <w:sz w:val="22"/>
                  <w:szCs w:val="22"/>
                </w:rPr>
                <w:t>Gainesville</w:t>
              </w:r>
            </w:ins>
          </w:p>
        </w:tc>
        <w:tc>
          <w:tcPr>
            <w:tcW w:w="900" w:type="dxa"/>
            <w:tcPrChange w:id="685" w:author="krutoy" w:date="2012-09-17T17:03:00Z">
              <w:tcPr>
                <w:tcW w:w="900" w:type="dxa"/>
                <w:gridSpan w:val="2"/>
              </w:tcPr>
            </w:tcPrChange>
          </w:tcPr>
          <w:p w:rsidR="00CA5396" w:rsidRDefault="008B1A33" w:rsidP="005C115C">
            <w:pPr>
              <w:rPr>
                <w:ins w:id="686" w:author="krutoy" w:date="2012-09-17T16:55:00Z"/>
                <w:sz w:val="22"/>
                <w:szCs w:val="22"/>
              </w:rPr>
            </w:pPr>
            <w:ins w:id="687" w:author="krutoy" w:date="2012-09-17T17:46:00Z">
              <w:r>
                <w:rPr>
                  <w:sz w:val="22"/>
                  <w:szCs w:val="22"/>
                </w:rPr>
                <w:t>FL</w:t>
              </w:r>
            </w:ins>
          </w:p>
        </w:tc>
        <w:tc>
          <w:tcPr>
            <w:tcW w:w="1278" w:type="dxa"/>
            <w:tcPrChange w:id="688" w:author="krutoy" w:date="2012-09-17T17:03:00Z">
              <w:tcPr>
                <w:tcW w:w="1278" w:type="dxa"/>
                <w:gridSpan w:val="2"/>
              </w:tcPr>
            </w:tcPrChange>
          </w:tcPr>
          <w:p w:rsidR="00CA5396" w:rsidRDefault="008B1A33" w:rsidP="005C115C">
            <w:pPr>
              <w:rPr>
                <w:ins w:id="689" w:author="krutoy" w:date="2012-09-17T16:55:00Z"/>
                <w:sz w:val="22"/>
                <w:szCs w:val="22"/>
              </w:rPr>
            </w:pPr>
            <w:ins w:id="690" w:author="krutoy" w:date="2012-09-17T17:47:00Z">
              <w:r>
                <w:rPr>
                  <w:sz w:val="22"/>
                  <w:szCs w:val="22"/>
                </w:rPr>
                <w:t>37123</w:t>
              </w:r>
            </w:ins>
          </w:p>
        </w:tc>
      </w:tr>
      <w:tr w:rsidR="00CA5396" w:rsidTr="008C5088">
        <w:trPr>
          <w:ins w:id="691" w:author="krutoy" w:date="2012-09-17T16:55:00Z"/>
        </w:trPr>
        <w:tc>
          <w:tcPr>
            <w:tcW w:w="1638" w:type="dxa"/>
            <w:tcPrChange w:id="692" w:author="krutoy" w:date="2012-09-17T17:03:00Z">
              <w:tcPr>
                <w:tcW w:w="1098" w:type="dxa"/>
              </w:tcPr>
            </w:tcPrChange>
          </w:tcPr>
          <w:p w:rsidR="00CA5396" w:rsidRDefault="004A7318" w:rsidP="005C115C">
            <w:pPr>
              <w:rPr>
                <w:ins w:id="693" w:author="krutoy" w:date="2012-09-17T16:55:00Z"/>
                <w:sz w:val="22"/>
                <w:szCs w:val="22"/>
              </w:rPr>
            </w:pPr>
            <w:ins w:id="694" w:author="krutoy" w:date="2012-09-17T17:39:00Z">
              <w:r>
                <w:rPr>
                  <w:sz w:val="22"/>
                  <w:szCs w:val="22"/>
                </w:rPr>
                <w:t>02</w:t>
              </w:r>
            </w:ins>
          </w:p>
        </w:tc>
        <w:tc>
          <w:tcPr>
            <w:tcW w:w="900" w:type="dxa"/>
            <w:tcPrChange w:id="695" w:author="krutoy" w:date="2012-09-17T17:03:00Z">
              <w:tcPr>
                <w:tcW w:w="1080" w:type="dxa"/>
                <w:gridSpan w:val="3"/>
              </w:tcPr>
            </w:tcPrChange>
          </w:tcPr>
          <w:p w:rsidR="00CA5396" w:rsidRDefault="004A7318" w:rsidP="005C115C">
            <w:pPr>
              <w:rPr>
                <w:ins w:id="696" w:author="krutoy" w:date="2012-09-17T16:55:00Z"/>
                <w:sz w:val="22"/>
                <w:szCs w:val="22"/>
              </w:rPr>
            </w:pPr>
            <w:ins w:id="697" w:author="krutoy" w:date="2012-09-17T17:39:00Z">
              <w:r>
                <w:rPr>
                  <w:sz w:val="22"/>
                  <w:szCs w:val="22"/>
                </w:rPr>
                <w:t>Jane</w:t>
              </w:r>
            </w:ins>
          </w:p>
        </w:tc>
        <w:tc>
          <w:tcPr>
            <w:tcW w:w="900" w:type="dxa"/>
            <w:tcPrChange w:id="698" w:author="krutoy" w:date="2012-09-17T17:03:00Z">
              <w:tcPr>
                <w:tcW w:w="990" w:type="dxa"/>
                <w:gridSpan w:val="3"/>
              </w:tcPr>
            </w:tcPrChange>
          </w:tcPr>
          <w:p w:rsidR="00CA5396" w:rsidRDefault="004A7318" w:rsidP="005C115C">
            <w:pPr>
              <w:rPr>
                <w:ins w:id="699" w:author="krutoy" w:date="2012-09-17T16:55:00Z"/>
                <w:sz w:val="22"/>
                <w:szCs w:val="22"/>
              </w:rPr>
            </w:pPr>
            <w:proofErr w:type="spellStart"/>
            <w:ins w:id="700" w:author="krutoy" w:date="2012-09-17T17:42:00Z">
              <w:r>
                <w:rPr>
                  <w:sz w:val="22"/>
                  <w:szCs w:val="22"/>
                </w:rPr>
                <w:t>Dorts</w:t>
              </w:r>
            </w:ins>
            <w:proofErr w:type="spellEnd"/>
          </w:p>
        </w:tc>
        <w:tc>
          <w:tcPr>
            <w:tcW w:w="990" w:type="dxa"/>
            <w:tcPrChange w:id="701" w:author="krutoy" w:date="2012-09-17T17:03:00Z">
              <w:tcPr>
                <w:tcW w:w="1260" w:type="dxa"/>
                <w:gridSpan w:val="3"/>
              </w:tcPr>
            </w:tcPrChange>
          </w:tcPr>
          <w:p w:rsidR="00CA5396" w:rsidRDefault="004A7318" w:rsidP="005C115C">
            <w:pPr>
              <w:rPr>
                <w:ins w:id="702" w:author="krutoy" w:date="2012-09-17T16:55:00Z"/>
                <w:sz w:val="22"/>
                <w:szCs w:val="22"/>
              </w:rPr>
            </w:pPr>
            <w:ins w:id="703" w:author="krutoy" w:date="2012-09-17T17:42:00Z">
              <w:r>
                <w:rPr>
                  <w:sz w:val="22"/>
                  <w:szCs w:val="22"/>
                </w:rPr>
                <w:t>Grant</w:t>
              </w:r>
            </w:ins>
          </w:p>
        </w:tc>
        <w:tc>
          <w:tcPr>
            <w:tcW w:w="1170" w:type="dxa"/>
            <w:tcPrChange w:id="704" w:author="krutoy" w:date="2012-09-17T17:03:00Z">
              <w:tcPr>
                <w:tcW w:w="1170" w:type="dxa"/>
                <w:gridSpan w:val="2"/>
              </w:tcPr>
            </w:tcPrChange>
          </w:tcPr>
          <w:p w:rsidR="00CA5396" w:rsidRDefault="008B1A33" w:rsidP="005C115C">
            <w:pPr>
              <w:rPr>
                <w:ins w:id="705" w:author="krutoy" w:date="2012-09-17T16:55:00Z"/>
                <w:sz w:val="22"/>
                <w:szCs w:val="22"/>
              </w:rPr>
            </w:pPr>
            <w:ins w:id="706" w:author="krutoy" w:date="2012-09-17T17:43:00Z">
              <w:r>
                <w:rPr>
                  <w:sz w:val="22"/>
                  <w:szCs w:val="22"/>
                </w:rPr>
                <w:t>615-222-2222</w:t>
              </w:r>
            </w:ins>
          </w:p>
        </w:tc>
        <w:tc>
          <w:tcPr>
            <w:tcW w:w="1620" w:type="dxa"/>
            <w:tcPrChange w:id="707" w:author="krutoy" w:date="2012-09-17T17:03:00Z">
              <w:tcPr>
                <w:tcW w:w="1620" w:type="dxa"/>
                <w:gridSpan w:val="2"/>
              </w:tcPr>
            </w:tcPrChange>
          </w:tcPr>
          <w:p w:rsidR="00CA5396" w:rsidRDefault="008B1A33" w:rsidP="005C115C">
            <w:pPr>
              <w:rPr>
                <w:ins w:id="708" w:author="krutoy" w:date="2012-09-17T16:55:00Z"/>
                <w:sz w:val="22"/>
                <w:szCs w:val="22"/>
              </w:rPr>
            </w:pPr>
            <w:ins w:id="709" w:author="krutoy" w:date="2012-09-17T17:44:00Z">
              <w:r>
                <w:rPr>
                  <w:sz w:val="22"/>
                  <w:szCs w:val="22"/>
                </w:rPr>
                <w:t>218 Clark B</w:t>
              </w:r>
            </w:ins>
            <w:ins w:id="710" w:author="krutoy" w:date="2012-09-17T17:45:00Z">
              <w:r>
                <w:rPr>
                  <w:sz w:val="22"/>
                  <w:szCs w:val="22"/>
                </w:rPr>
                <w:t>lvd.</w:t>
              </w:r>
            </w:ins>
          </w:p>
        </w:tc>
        <w:tc>
          <w:tcPr>
            <w:tcW w:w="1260" w:type="dxa"/>
            <w:tcPrChange w:id="711" w:author="krutoy" w:date="2012-09-17T17:03:00Z">
              <w:tcPr>
                <w:tcW w:w="1260" w:type="dxa"/>
                <w:gridSpan w:val="2"/>
              </w:tcPr>
            </w:tcPrChange>
          </w:tcPr>
          <w:p w:rsidR="00CA5396" w:rsidRDefault="008B1A33" w:rsidP="005C115C">
            <w:pPr>
              <w:rPr>
                <w:ins w:id="712" w:author="krutoy" w:date="2012-09-17T16:55:00Z"/>
                <w:sz w:val="22"/>
                <w:szCs w:val="22"/>
              </w:rPr>
            </w:pPr>
            <w:ins w:id="713" w:author="krutoy" w:date="2012-09-17T17:46:00Z">
              <w:r>
                <w:rPr>
                  <w:sz w:val="22"/>
                  <w:szCs w:val="22"/>
                </w:rPr>
                <w:t>Nashville</w:t>
              </w:r>
            </w:ins>
          </w:p>
        </w:tc>
        <w:tc>
          <w:tcPr>
            <w:tcW w:w="900" w:type="dxa"/>
            <w:tcPrChange w:id="714" w:author="krutoy" w:date="2012-09-17T17:03:00Z">
              <w:tcPr>
                <w:tcW w:w="900" w:type="dxa"/>
                <w:gridSpan w:val="2"/>
              </w:tcPr>
            </w:tcPrChange>
          </w:tcPr>
          <w:p w:rsidR="00CA5396" w:rsidRDefault="008B1A33" w:rsidP="005C115C">
            <w:pPr>
              <w:rPr>
                <w:ins w:id="715" w:author="krutoy" w:date="2012-09-17T16:55:00Z"/>
                <w:sz w:val="22"/>
                <w:szCs w:val="22"/>
              </w:rPr>
            </w:pPr>
            <w:ins w:id="716" w:author="krutoy" w:date="2012-09-17T17:46:00Z">
              <w:r>
                <w:rPr>
                  <w:sz w:val="22"/>
                  <w:szCs w:val="22"/>
                </w:rPr>
                <w:t>TN</w:t>
              </w:r>
            </w:ins>
          </w:p>
        </w:tc>
        <w:tc>
          <w:tcPr>
            <w:tcW w:w="1278" w:type="dxa"/>
            <w:tcPrChange w:id="717" w:author="krutoy" w:date="2012-09-17T17:03:00Z">
              <w:tcPr>
                <w:tcW w:w="1278" w:type="dxa"/>
                <w:gridSpan w:val="2"/>
              </w:tcPr>
            </w:tcPrChange>
          </w:tcPr>
          <w:p w:rsidR="00CA5396" w:rsidRDefault="008B1A33" w:rsidP="005C115C">
            <w:pPr>
              <w:rPr>
                <w:ins w:id="718" w:author="krutoy" w:date="2012-09-17T16:55:00Z"/>
                <w:sz w:val="22"/>
                <w:szCs w:val="22"/>
              </w:rPr>
            </w:pPr>
            <w:ins w:id="719" w:author="krutoy" w:date="2012-09-17T17:47:00Z">
              <w:r>
                <w:rPr>
                  <w:sz w:val="22"/>
                  <w:szCs w:val="22"/>
                </w:rPr>
                <w:t>36362</w:t>
              </w:r>
            </w:ins>
          </w:p>
        </w:tc>
      </w:tr>
      <w:tr w:rsidR="00CA5396" w:rsidTr="008C5088">
        <w:trPr>
          <w:ins w:id="720" w:author="krutoy" w:date="2012-09-17T16:55:00Z"/>
        </w:trPr>
        <w:tc>
          <w:tcPr>
            <w:tcW w:w="1638" w:type="dxa"/>
            <w:tcPrChange w:id="721" w:author="krutoy" w:date="2012-09-17T17:03:00Z">
              <w:tcPr>
                <w:tcW w:w="1098" w:type="dxa"/>
              </w:tcPr>
            </w:tcPrChange>
          </w:tcPr>
          <w:p w:rsidR="00CA5396" w:rsidRDefault="004A7318" w:rsidP="005C115C">
            <w:pPr>
              <w:rPr>
                <w:ins w:id="722" w:author="krutoy" w:date="2012-09-17T16:55:00Z"/>
                <w:sz w:val="22"/>
                <w:szCs w:val="22"/>
              </w:rPr>
            </w:pPr>
            <w:ins w:id="723" w:author="krutoy" w:date="2012-09-17T17:39:00Z">
              <w:r>
                <w:rPr>
                  <w:sz w:val="22"/>
                  <w:szCs w:val="22"/>
                </w:rPr>
                <w:t>03</w:t>
              </w:r>
            </w:ins>
          </w:p>
        </w:tc>
        <w:tc>
          <w:tcPr>
            <w:tcW w:w="900" w:type="dxa"/>
            <w:tcPrChange w:id="724" w:author="krutoy" w:date="2012-09-17T17:03:00Z">
              <w:tcPr>
                <w:tcW w:w="1080" w:type="dxa"/>
                <w:gridSpan w:val="3"/>
              </w:tcPr>
            </w:tcPrChange>
          </w:tcPr>
          <w:p w:rsidR="00CA5396" w:rsidRDefault="004A7318" w:rsidP="005C115C">
            <w:pPr>
              <w:rPr>
                <w:ins w:id="725" w:author="krutoy" w:date="2012-09-17T16:55:00Z"/>
                <w:sz w:val="22"/>
                <w:szCs w:val="22"/>
              </w:rPr>
            </w:pPr>
            <w:ins w:id="726" w:author="krutoy" w:date="2012-09-17T17:39:00Z">
              <w:r>
                <w:rPr>
                  <w:sz w:val="22"/>
                  <w:szCs w:val="22"/>
                </w:rPr>
                <w:t>George</w:t>
              </w:r>
            </w:ins>
          </w:p>
        </w:tc>
        <w:tc>
          <w:tcPr>
            <w:tcW w:w="900" w:type="dxa"/>
            <w:tcPrChange w:id="727" w:author="krutoy" w:date="2012-09-17T17:03:00Z">
              <w:tcPr>
                <w:tcW w:w="990" w:type="dxa"/>
                <w:gridSpan w:val="3"/>
              </w:tcPr>
            </w:tcPrChange>
          </w:tcPr>
          <w:p w:rsidR="00CA5396" w:rsidRDefault="004A7318" w:rsidP="005C115C">
            <w:pPr>
              <w:rPr>
                <w:ins w:id="728" w:author="krutoy" w:date="2012-09-17T16:55:00Z"/>
                <w:sz w:val="22"/>
                <w:szCs w:val="22"/>
              </w:rPr>
            </w:pPr>
            <w:ins w:id="729" w:author="krutoy" w:date="2012-09-17T17:42:00Z">
              <w:r>
                <w:rPr>
                  <w:sz w:val="22"/>
                  <w:szCs w:val="22"/>
                </w:rPr>
                <w:t>Grant</w:t>
              </w:r>
            </w:ins>
          </w:p>
        </w:tc>
        <w:tc>
          <w:tcPr>
            <w:tcW w:w="990" w:type="dxa"/>
            <w:tcPrChange w:id="730" w:author="krutoy" w:date="2012-09-17T17:03:00Z">
              <w:tcPr>
                <w:tcW w:w="1260" w:type="dxa"/>
                <w:gridSpan w:val="3"/>
              </w:tcPr>
            </w:tcPrChange>
          </w:tcPr>
          <w:p w:rsidR="00CA5396" w:rsidRDefault="004A7318" w:rsidP="005C115C">
            <w:pPr>
              <w:rPr>
                <w:ins w:id="731" w:author="krutoy" w:date="2012-09-17T16:55:00Z"/>
                <w:sz w:val="22"/>
                <w:szCs w:val="22"/>
              </w:rPr>
            </w:pPr>
            <w:proofErr w:type="spellStart"/>
            <w:ins w:id="732" w:author="krutoy" w:date="2012-09-17T17:42:00Z">
              <w:r>
                <w:rPr>
                  <w:sz w:val="22"/>
                  <w:szCs w:val="22"/>
                </w:rPr>
                <w:t>Dorts</w:t>
              </w:r>
            </w:ins>
            <w:proofErr w:type="spellEnd"/>
          </w:p>
        </w:tc>
        <w:tc>
          <w:tcPr>
            <w:tcW w:w="1170" w:type="dxa"/>
            <w:tcPrChange w:id="733" w:author="krutoy" w:date="2012-09-17T17:03:00Z">
              <w:tcPr>
                <w:tcW w:w="1170" w:type="dxa"/>
                <w:gridSpan w:val="2"/>
              </w:tcPr>
            </w:tcPrChange>
          </w:tcPr>
          <w:p w:rsidR="00CA5396" w:rsidRDefault="008B1A33" w:rsidP="005C115C">
            <w:pPr>
              <w:rPr>
                <w:ins w:id="734" w:author="krutoy" w:date="2012-09-17T16:55:00Z"/>
                <w:sz w:val="22"/>
                <w:szCs w:val="22"/>
              </w:rPr>
            </w:pPr>
            <w:ins w:id="735" w:author="krutoy" w:date="2012-09-17T17:43:00Z">
              <w:r>
                <w:rPr>
                  <w:sz w:val="22"/>
                  <w:szCs w:val="22"/>
                </w:rPr>
                <w:t>615-333-3333</w:t>
              </w:r>
            </w:ins>
          </w:p>
        </w:tc>
        <w:tc>
          <w:tcPr>
            <w:tcW w:w="1620" w:type="dxa"/>
            <w:tcPrChange w:id="736" w:author="krutoy" w:date="2012-09-17T17:03:00Z">
              <w:tcPr>
                <w:tcW w:w="1620" w:type="dxa"/>
                <w:gridSpan w:val="2"/>
              </w:tcPr>
            </w:tcPrChange>
          </w:tcPr>
          <w:p w:rsidR="00CA5396" w:rsidRDefault="008B1A33" w:rsidP="005C115C">
            <w:pPr>
              <w:rPr>
                <w:ins w:id="737" w:author="krutoy" w:date="2012-09-17T16:55:00Z"/>
                <w:sz w:val="22"/>
                <w:szCs w:val="22"/>
              </w:rPr>
            </w:pPr>
            <w:ins w:id="738" w:author="krutoy" w:date="2012-09-17T17:45:00Z">
              <w:r>
                <w:rPr>
                  <w:sz w:val="22"/>
                  <w:szCs w:val="22"/>
                </w:rPr>
                <w:t>124 Nashville Dr.</w:t>
              </w:r>
            </w:ins>
          </w:p>
        </w:tc>
        <w:tc>
          <w:tcPr>
            <w:tcW w:w="1260" w:type="dxa"/>
            <w:tcPrChange w:id="739" w:author="krutoy" w:date="2012-09-17T17:03:00Z">
              <w:tcPr>
                <w:tcW w:w="1260" w:type="dxa"/>
                <w:gridSpan w:val="2"/>
              </w:tcPr>
            </w:tcPrChange>
          </w:tcPr>
          <w:p w:rsidR="00CA5396" w:rsidRDefault="008B1A33" w:rsidP="005C115C">
            <w:pPr>
              <w:rPr>
                <w:ins w:id="740" w:author="krutoy" w:date="2012-09-17T16:55:00Z"/>
                <w:sz w:val="22"/>
                <w:szCs w:val="22"/>
              </w:rPr>
            </w:pPr>
            <w:ins w:id="741" w:author="krutoy" w:date="2012-09-17T17:47:00Z">
              <w:r>
                <w:rPr>
                  <w:sz w:val="22"/>
                  <w:szCs w:val="22"/>
                </w:rPr>
                <w:t>Lee</w:t>
              </w:r>
            </w:ins>
          </w:p>
        </w:tc>
        <w:tc>
          <w:tcPr>
            <w:tcW w:w="900" w:type="dxa"/>
            <w:tcPrChange w:id="742" w:author="krutoy" w:date="2012-09-17T17:03:00Z">
              <w:tcPr>
                <w:tcW w:w="900" w:type="dxa"/>
                <w:gridSpan w:val="2"/>
              </w:tcPr>
            </w:tcPrChange>
          </w:tcPr>
          <w:p w:rsidR="00CA5396" w:rsidRDefault="008B1A33" w:rsidP="005C115C">
            <w:pPr>
              <w:rPr>
                <w:ins w:id="743" w:author="krutoy" w:date="2012-09-17T16:55:00Z"/>
                <w:sz w:val="22"/>
                <w:szCs w:val="22"/>
              </w:rPr>
            </w:pPr>
            <w:ins w:id="744" w:author="krutoy" w:date="2012-09-17T17:47:00Z">
              <w:r>
                <w:rPr>
                  <w:sz w:val="22"/>
                  <w:szCs w:val="22"/>
                </w:rPr>
                <w:t>TN</w:t>
              </w:r>
            </w:ins>
          </w:p>
        </w:tc>
        <w:tc>
          <w:tcPr>
            <w:tcW w:w="1278" w:type="dxa"/>
            <w:tcPrChange w:id="745" w:author="krutoy" w:date="2012-09-17T17:03:00Z">
              <w:tcPr>
                <w:tcW w:w="1278" w:type="dxa"/>
                <w:gridSpan w:val="2"/>
              </w:tcPr>
            </w:tcPrChange>
          </w:tcPr>
          <w:p w:rsidR="00CA5396" w:rsidRDefault="008B1A33" w:rsidP="005C115C">
            <w:pPr>
              <w:rPr>
                <w:ins w:id="746" w:author="krutoy" w:date="2012-09-17T16:55:00Z"/>
                <w:sz w:val="22"/>
                <w:szCs w:val="22"/>
              </w:rPr>
            </w:pPr>
            <w:ins w:id="747" w:author="krutoy" w:date="2012-09-17T17:47:00Z">
              <w:r>
                <w:rPr>
                  <w:sz w:val="22"/>
                  <w:szCs w:val="22"/>
                </w:rPr>
                <w:t>29185</w:t>
              </w:r>
            </w:ins>
          </w:p>
        </w:tc>
      </w:tr>
      <w:tr w:rsidR="00CA5396" w:rsidTr="008C5088">
        <w:trPr>
          <w:ins w:id="748" w:author="krutoy" w:date="2012-09-17T16:55:00Z"/>
        </w:trPr>
        <w:tc>
          <w:tcPr>
            <w:tcW w:w="1638" w:type="dxa"/>
            <w:tcPrChange w:id="749" w:author="krutoy" w:date="2012-09-17T17:03:00Z">
              <w:tcPr>
                <w:tcW w:w="1098" w:type="dxa"/>
              </w:tcPr>
            </w:tcPrChange>
          </w:tcPr>
          <w:p w:rsidR="00CA5396" w:rsidRDefault="004A7318" w:rsidP="005C115C">
            <w:pPr>
              <w:rPr>
                <w:ins w:id="750" w:author="krutoy" w:date="2012-09-17T16:55:00Z"/>
                <w:sz w:val="22"/>
                <w:szCs w:val="22"/>
              </w:rPr>
            </w:pPr>
            <w:ins w:id="751" w:author="krutoy" w:date="2012-09-17T17:39:00Z">
              <w:r>
                <w:rPr>
                  <w:sz w:val="22"/>
                  <w:szCs w:val="22"/>
                </w:rPr>
                <w:t>04</w:t>
              </w:r>
            </w:ins>
          </w:p>
        </w:tc>
        <w:tc>
          <w:tcPr>
            <w:tcW w:w="900" w:type="dxa"/>
            <w:tcPrChange w:id="752" w:author="krutoy" w:date="2012-09-17T17:03:00Z">
              <w:tcPr>
                <w:tcW w:w="1080" w:type="dxa"/>
                <w:gridSpan w:val="3"/>
              </w:tcPr>
            </w:tcPrChange>
          </w:tcPr>
          <w:p w:rsidR="00CA5396" w:rsidRDefault="004A7318" w:rsidP="005C115C">
            <w:pPr>
              <w:rPr>
                <w:ins w:id="753" w:author="krutoy" w:date="2012-09-17T16:55:00Z"/>
                <w:sz w:val="22"/>
                <w:szCs w:val="22"/>
              </w:rPr>
            </w:pPr>
            <w:ins w:id="754" w:author="krutoy" w:date="2012-09-17T17:39:00Z">
              <w:r>
                <w:rPr>
                  <w:sz w:val="22"/>
                  <w:szCs w:val="22"/>
                </w:rPr>
                <w:t>William</w:t>
              </w:r>
            </w:ins>
          </w:p>
        </w:tc>
        <w:tc>
          <w:tcPr>
            <w:tcW w:w="900" w:type="dxa"/>
            <w:tcPrChange w:id="755" w:author="krutoy" w:date="2012-09-17T17:03:00Z">
              <w:tcPr>
                <w:tcW w:w="990" w:type="dxa"/>
                <w:gridSpan w:val="3"/>
              </w:tcPr>
            </w:tcPrChange>
          </w:tcPr>
          <w:p w:rsidR="00CA5396" w:rsidRDefault="004A7318" w:rsidP="005C115C">
            <w:pPr>
              <w:rPr>
                <w:ins w:id="756" w:author="krutoy" w:date="2012-09-17T16:55:00Z"/>
                <w:sz w:val="22"/>
                <w:szCs w:val="22"/>
              </w:rPr>
            </w:pPr>
            <w:proofErr w:type="spellStart"/>
            <w:ins w:id="757" w:author="krutoy" w:date="2012-09-17T17:43:00Z">
              <w:r>
                <w:rPr>
                  <w:sz w:val="22"/>
                  <w:szCs w:val="22"/>
                </w:rPr>
                <w:t>Ko</w:t>
              </w:r>
              <w:proofErr w:type="spellEnd"/>
              <w:r>
                <w:rPr>
                  <w:sz w:val="22"/>
                  <w:szCs w:val="22"/>
                </w:rPr>
                <w:t xml:space="preserve"> Jo</w:t>
              </w:r>
            </w:ins>
          </w:p>
        </w:tc>
        <w:tc>
          <w:tcPr>
            <w:tcW w:w="990" w:type="dxa"/>
            <w:tcPrChange w:id="758" w:author="krutoy" w:date="2012-09-17T17:03:00Z">
              <w:tcPr>
                <w:tcW w:w="1260" w:type="dxa"/>
                <w:gridSpan w:val="3"/>
              </w:tcPr>
            </w:tcPrChange>
          </w:tcPr>
          <w:p w:rsidR="00CA5396" w:rsidRDefault="004A7318" w:rsidP="005C115C">
            <w:pPr>
              <w:rPr>
                <w:ins w:id="759" w:author="krutoy" w:date="2012-09-17T16:55:00Z"/>
                <w:sz w:val="22"/>
                <w:szCs w:val="22"/>
              </w:rPr>
            </w:pPr>
            <w:ins w:id="760" w:author="krutoy" w:date="2012-09-17T17:43:00Z">
              <w:r>
                <w:rPr>
                  <w:sz w:val="22"/>
                  <w:szCs w:val="22"/>
                </w:rPr>
                <w:t>Moore</w:t>
              </w:r>
            </w:ins>
          </w:p>
        </w:tc>
        <w:tc>
          <w:tcPr>
            <w:tcW w:w="1170" w:type="dxa"/>
            <w:tcPrChange w:id="761" w:author="krutoy" w:date="2012-09-17T17:03:00Z">
              <w:tcPr>
                <w:tcW w:w="1170" w:type="dxa"/>
                <w:gridSpan w:val="2"/>
              </w:tcPr>
            </w:tcPrChange>
          </w:tcPr>
          <w:p w:rsidR="00CA5396" w:rsidRDefault="008B1A33" w:rsidP="005C115C">
            <w:pPr>
              <w:rPr>
                <w:ins w:id="762" w:author="krutoy" w:date="2012-09-17T16:55:00Z"/>
                <w:sz w:val="22"/>
                <w:szCs w:val="22"/>
              </w:rPr>
            </w:pPr>
            <w:ins w:id="763" w:author="krutoy" w:date="2012-09-17T17:44:00Z">
              <w:r>
                <w:rPr>
                  <w:sz w:val="22"/>
                  <w:szCs w:val="22"/>
                </w:rPr>
                <w:t>904-444-4444</w:t>
              </w:r>
            </w:ins>
          </w:p>
        </w:tc>
        <w:tc>
          <w:tcPr>
            <w:tcW w:w="1620" w:type="dxa"/>
            <w:tcPrChange w:id="764" w:author="krutoy" w:date="2012-09-17T17:03:00Z">
              <w:tcPr>
                <w:tcW w:w="1620" w:type="dxa"/>
                <w:gridSpan w:val="2"/>
              </w:tcPr>
            </w:tcPrChange>
          </w:tcPr>
          <w:p w:rsidR="00CA5396" w:rsidRDefault="008B1A33" w:rsidP="005C115C">
            <w:pPr>
              <w:rPr>
                <w:ins w:id="765" w:author="krutoy" w:date="2012-09-17T16:55:00Z"/>
                <w:sz w:val="22"/>
                <w:szCs w:val="22"/>
              </w:rPr>
            </w:pPr>
            <w:ins w:id="766" w:author="krutoy" w:date="2012-09-17T17:45:00Z">
              <w:r>
                <w:rPr>
                  <w:sz w:val="22"/>
                  <w:szCs w:val="22"/>
                </w:rPr>
                <w:t>216 Santa Monica St.</w:t>
              </w:r>
            </w:ins>
          </w:p>
        </w:tc>
        <w:tc>
          <w:tcPr>
            <w:tcW w:w="1260" w:type="dxa"/>
            <w:tcPrChange w:id="767" w:author="krutoy" w:date="2012-09-17T17:03:00Z">
              <w:tcPr>
                <w:tcW w:w="1260" w:type="dxa"/>
                <w:gridSpan w:val="2"/>
              </w:tcPr>
            </w:tcPrChange>
          </w:tcPr>
          <w:p w:rsidR="00CA5396" w:rsidRDefault="008B1A33" w:rsidP="005C115C">
            <w:pPr>
              <w:rPr>
                <w:ins w:id="768" w:author="krutoy" w:date="2012-09-17T16:55:00Z"/>
                <w:sz w:val="22"/>
                <w:szCs w:val="22"/>
              </w:rPr>
            </w:pPr>
            <w:ins w:id="769" w:author="krutoy" w:date="2012-09-17T17:47:00Z">
              <w:r>
                <w:rPr>
                  <w:sz w:val="22"/>
                  <w:szCs w:val="22"/>
                </w:rPr>
                <w:t>Stetson</w:t>
              </w:r>
            </w:ins>
          </w:p>
        </w:tc>
        <w:tc>
          <w:tcPr>
            <w:tcW w:w="900" w:type="dxa"/>
            <w:tcPrChange w:id="770" w:author="krutoy" w:date="2012-09-17T17:03:00Z">
              <w:tcPr>
                <w:tcW w:w="900" w:type="dxa"/>
                <w:gridSpan w:val="2"/>
              </w:tcPr>
            </w:tcPrChange>
          </w:tcPr>
          <w:p w:rsidR="00CA5396" w:rsidRDefault="008B1A33" w:rsidP="005C115C">
            <w:pPr>
              <w:rPr>
                <w:ins w:id="771" w:author="krutoy" w:date="2012-09-17T16:55:00Z"/>
                <w:sz w:val="22"/>
                <w:szCs w:val="22"/>
              </w:rPr>
            </w:pPr>
            <w:ins w:id="772" w:author="krutoy" w:date="2012-09-17T17:47:00Z">
              <w:r>
                <w:rPr>
                  <w:sz w:val="22"/>
                  <w:szCs w:val="22"/>
                </w:rPr>
                <w:t>FL</w:t>
              </w:r>
            </w:ins>
          </w:p>
        </w:tc>
        <w:tc>
          <w:tcPr>
            <w:tcW w:w="1278" w:type="dxa"/>
            <w:tcPrChange w:id="773" w:author="krutoy" w:date="2012-09-17T17:03:00Z">
              <w:tcPr>
                <w:tcW w:w="1278" w:type="dxa"/>
                <w:gridSpan w:val="2"/>
              </w:tcPr>
            </w:tcPrChange>
          </w:tcPr>
          <w:p w:rsidR="00CA5396" w:rsidRDefault="008B1A33" w:rsidP="005C115C">
            <w:pPr>
              <w:rPr>
                <w:ins w:id="774" w:author="krutoy" w:date="2012-09-17T16:55:00Z"/>
                <w:sz w:val="22"/>
                <w:szCs w:val="22"/>
              </w:rPr>
            </w:pPr>
            <w:ins w:id="775" w:author="krutoy" w:date="2012-09-17T17:48:00Z">
              <w:r>
                <w:rPr>
                  <w:sz w:val="22"/>
                  <w:szCs w:val="22"/>
                </w:rPr>
                <w:t>30155</w:t>
              </w:r>
            </w:ins>
          </w:p>
        </w:tc>
      </w:tr>
      <w:tr w:rsidR="004A7318" w:rsidTr="008C5088">
        <w:trPr>
          <w:ins w:id="776" w:author="krutoy" w:date="2012-09-17T17:41:00Z"/>
        </w:trPr>
        <w:tc>
          <w:tcPr>
            <w:tcW w:w="1638" w:type="dxa"/>
          </w:tcPr>
          <w:p w:rsidR="004A7318" w:rsidRDefault="004A7318" w:rsidP="005C115C">
            <w:pPr>
              <w:rPr>
                <w:ins w:id="777" w:author="krutoy" w:date="2012-09-17T17:41:00Z"/>
                <w:sz w:val="22"/>
                <w:szCs w:val="22"/>
              </w:rPr>
            </w:pPr>
            <w:ins w:id="778" w:author="krutoy" w:date="2012-09-17T17:41:00Z">
              <w:r>
                <w:rPr>
                  <w:sz w:val="22"/>
                  <w:szCs w:val="22"/>
                </w:rPr>
                <w:t>05</w:t>
              </w:r>
            </w:ins>
          </w:p>
        </w:tc>
        <w:tc>
          <w:tcPr>
            <w:tcW w:w="900" w:type="dxa"/>
          </w:tcPr>
          <w:p w:rsidR="004A7318" w:rsidRDefault="004A7318" w:rsidP="005C115C">
            <w:pPr>
              <w:rPr>
                <w:ins w:id="779" w:author="krutoy" w:date="2012-09-17T17:41:00Z"/>
                <w:sz w:val="22"/>
                <w:szCs w:val="22"/>
              </w:rPr>
            </w:pPr>
            <w:ins w:id="780" w:author="krutoy" w:date="2012-09-17T17:41:00Z">
              <w:r>
                <w:rPr>
                  <w:sz w:val="22"/>
                  <w:szCs w:val="22"/>
                </w:rPr>
                <w:t>Frank</w:t>
              </w:r>
            </w:ins>
          </w:p>
        </w:tc>
        <w:tc>
          <w:tcPr>
            <w:tcW w:w="900" w:type="dxa"/>
          </w:tcPr>
          <w:p w:rsidR="004A7318" w:rsidRDefault="004A7318" w:rsidP="005C115C">
            <w:pPr>
              <w:rPr>
                <w:ins w:id="781" w:author="krutoy" w:date="2012-09-17T17:41:00Z"/>
                <w:sz w:val="22"/>
                <w:szCs w:val="22"/>
              </w:rPr>
            </w:pPr>
          </w:p>
        </w:tc>
        <w:tc>
          <w:tcPr>
            <w:tcW w:w="990" w:type="dxa"/>
          </w:tcPr>
          <w:p w:rsidR="004A7318" w:rsidRDefault="004A7318" w:rsidP="005C115C">
            <w:pPr>
              <w:rPr>
                <w:ins w:id="782" w:author="krutoy" w:date="2012-09-17T17:41:00Z"/>
                <w:sz w:val="22"/>
                <w:szCs w:val="22"/>
              </w:rPr>
            </w:pPr>
            <w:ins w:id="783" w:author="krutoy" w:date="2012-09-17T17:43:00Z">
              <w:r>
                <w:rPr>
                  <w:sz w:val="22"/>
                  <w:szCs w:val="22"/>
                </w:rPr>
                <w:t>Smith</w:t>
              </w:r>
            </w:ins>
          </w:p>
        </w:tc>
        <w:tc>
          <w:tcPr>
            <w:tcW w:w="1170" w:type="dxa"/>
          </w:tcPr>
          <w:p w:rsidR="004A7318" w:rsidRDefault="008B1A33" w:rsidP="005C115C">
            <w:pPr>
              <w:rPr>
                <w:ins w:id="784" w:author="krutoy" w:date="2012-09-17T17:41:00Z"/>
                <w:sz w:val="22"/>
                <w:szCs w:val="22"/>
              </w:rPr>
            </w:pPr>
            <w:ins w:id="785" w:author="krutoy" w:date="2012-09-17T17:44:00Z">
              <w:r>
                <w:rPr>
                  <w:sz w:val="22"/>
                  <w:szCs w:val="22"/>
                </w:rPr>
                <w:t>904-555-5555</w:t>
              </w:r>
            </w:ins>
          </w:p>
        </w:tc>
        <w:tc>
          <w:tcPr>
            <w:tcW w:w="1620" w:type="dxa"/>
          </w:tcPr>
          <w:p w:rsidR="004A7318" w:rsidRDefault="008B1A33" w:rsidP="005C115C">
            <w:pPr>
              <w:rPr>
                <w:ins w:id="786" w:author="krutoy" w:date="2012-09-17T17:41:00Z"/>
                <w:sz w:val="22"/>
                <w:szCs w:val="22"/>
              </w:rPr>
            </w:pPr>
            <w:ins w:id="787" w:author="krutoy" w:date="2012-09-17T17:46:00Z">
              <w:r>
                <w:rPr>
                  <w:sz w:val="22"/>
                  <w:szCs w:val="22"/>
                </w:rPr>
                <w:t>1234 Main St.</w:t>
              </w:r>
            </w:ins>
          </w:p>
        </w:tc>
        <w:tc>
          <w:tcPr>
            <w:tcW w:w="1260" w:type="dxa"/>
          </w:tcPr>
          <w:p w:rsidR="004A7318" w:rsidRDefault="008B1A33" w:rsidP="005C115C">
            <w:pPr>
              <w:rPr>
                <w:ins w:id="788" w:author="krutoy" w:date="2012-09-17T17:41:00Z"/>
                <w:sz w:val="22"/>
                <w:szCs w:val="22"/>
              </w:rPr>
            </w:pPr>
            <w:ins w:id="789" w:author="krutoy" w:date="2012-09-17T17:46:00Z">
              <w:r>
                <w:rPr>
                  <w:sz w:val="22"/>
                  <w:szCs w:val="22"/>
                </w:rPr>
                <w:t>Santa Monica</w:t>
              </w:r>
            </w:ins>
          </w:p>
        </w:tc>
        <w:tc>
          <w:tcPr>
            <w:tcW w:w="900" w:type="dxa"/>
          </w:tcPr>
          <w:p w:rsidR="004A7318" w:rsidRDefault="008B1A33" w:rsidP="005C115C">
            <w:pPr>
              <w:rPr>
                <w:ins w:id="790" w:author="krutoy" w:date="2012-09-17T17:41:00Z"/>
                <w:sz w:val="22"/>
                <w:szCs w:val="22"/>
              </w:rPr>
            </w:pPr>
            <w:ins w:id="791" w:author="krutoy" w:date="2012-09-17T17:47:00Z">
              <w:r>
                <w:rPr>
                  <w:sz w:val="22"/>
                  <w:szCs w:val="22"/>
                </w:rPr>
                <w:t>CA</w:t>
              </w:r>
            </w:ins>
          </w:p>
        </w:tc>
        <w:tc>
          <w:tcPr>
            <w:tcW w:w="1278" w:type="dxa"/>
          </w:tcPr>
          <w:p w:rsidR="004A7318" w:rsidRDefault="008B1A33" w:rsidP="005C115C">
            <w:pPr>
              <w:rPr>
                <w:ins w:id="792" w:author="krutoy" w:date="2012-09-17T17:41:00Z"/>
                <w:sz w:val="22"/>
                <w:szCs w:val="22"/>
              </w:rPr>
            </w:pPr>
            <w:ins w:id="793" w:author="krutoy" w:date="2012-09-17T17:48:00Z">
              <w:r>
                <w:rPr>
                  <w:sz w:val="22"/>
                  <w:szCs w:val="22"/>
                </w:rPr>
                <w:t>90405</w:t>
              </w:r>
            </w:ins>
          </w:p>
        </w:tc>
      </w:tr>
    </w:tbl>
    <w:p w:rsidR="00CA5396" w:rsidRPr="0014521D" w:rsidRDefault="00CA5396" w:rsidP="005C115C">
      <w:pPr>
        <w:ind w:left="360" w:hanging="360"/>
        <w:rPr>
          <w:sz w:val="22"/>
          <w:szCs w:val="22"/>
        </w:rPr>
      </w:pPr>
    </w:p>
    <w:p w:rsidR="002E04AA" w:rsidRDefault="009B792D" w:rsidP="00201058">
      <w:pPr>
        <w:ind w:left="360" w:hanging="360"/>
        <w:rPr>
          <w:sz w:val="22"/>
          <w:szCs w:val="22"/>
        </w:rPr>
      </w:pPr>
      <w:r w:rsidRPr="0014521D">
        <w:rPr>
          <w:sz w:val="22"/>
          <w:szCs w:val="22"/>
        </w:rPr>
        <w:t xml:space="preserve">6.  Create the </w:t>
      </w:r>
      <w:r w:rsidRPr="0014521D">
        <w:rPr>
          <w:b/>
          <w:sz w:val="22"/>
          <w:szCs w:val="22"/>
        </w:rPr>
        <w:t>relational schema</w:t>
      </w:r>
      <w:r w:rsidRPr="0014521D">
        <w:rPr>
          <w:sz w:val="22"/>
          <w:szCs w:val="22"/>
        </w:rPr>
        <w:t xml:space="preserve"> to show the </w:t>
      </w:r>
      <w:r w:rsidR="0014521D" w:rsidRPr="0014521D">
        <w:rPr>
          <w:sz w:val="22"/>
          <w:szCs w:val="22"/>
        </w:rPr>
        <w:t xml:space="preserve">two </w:t>
      </w:r>
      <w:r w:rsidRPr="0014521D">
        <w:rPr>
          <w:sz w:val="22"/>
          <w:szCs w:val="22"/>
        </w:rPr>
        <w:t xml:space="preserve">tables and </w:t>
      </w:r>
      <w:r w:rsidR="0014521D" w:rsidRPr="0014521D">
        <w:rPr>
          <w:sz w:val="22"/>
          <w:szCs w:val="22"/>
        </w:rPr>
        <w:t xml:space="preserve">their </w:t>
      </w:r>
      <w:r w:rsidRPr="0014521D">
        <w:rPr>
          <w:sz w:val="22"/>
          <w:szCs w:val="22"/>
        </w:rPr>
        <w:t>columns, primary keys</w:t>
      </w:r>
      <w:r w:rsidR="0014521D" w:rsidRPr="0014521D">
        <w:rPr>
          <w:sz w:val="22"/>
          <w:szCs w:val="22"/>
        </w:rPr>
        <w:t xml:space="preserve">, foreign key, a line </w:t>
      </w:r>
      <w:r w:rsidRPr="0014521D">
        <w:rPr>
          <w:sz w:val="22"/>
          <w:szCs w:val="22"/>
        </w:rPr>
        <w:t>that shows how the two tables join</w:t>
      </w:r>
      <w:r w:rsidR="0014521D" w:rsidRPr="0014521D">
        <w:rPr>
          <w:sz w:val="22"/>
          <w:szCs w:val="22"/>
        </w:rPr>
        <w:t>, and the symbols 1 and ∞</w:t>
      </w:r>
      <w:r w:rsidR="00064A9F">
        <w:rPr>
          <w:sz w:val="22"/>
          <w:szCs w:val="22"/>
        </w:rPr>
        <w:t xml:space="preserve"> (for </w:t>
      </w:r>
      <w:r w:rsidR="00064A9F" w:rsidRPr="00064A9F">
        <w:rPr>
          <w:i/>
          <w:sz w:val="22"/>
          <w:szCs w:val="22"/>
        </w:rPr>
        <w:t>many</w:t>
      </w:r>
      <w:r w:rsidR="00064A9F">
        <w:rPr>
          <w:sz w:val="22"/>
          <w:szCs w:val="22"/>
        </w:rPr>
        <w:t>)</w:t>
      </w:r>
      <w:r w:rsidRPr="0014521D">
        <w:rPr>
          <w:sz w:val="22"/>
          <w:szCs w:val="22"/>
        </w:rPr>
        <w:t xml:space="preserve">.  </w:t>
      </w:r>
      <w:r w:rsidR="00064A9F">
        <w:rPr>
          <w:sz w:val="22"/>
          <w:szCs w:val="22"/>
        </w:rPr>
        <w:t>A</w:t>
      </w:r>
      <w:r w:rsidRPr="0014521D">
        <w:rPr>
          <w:sz w:val="22"/>
          <w:szCs w:val="22"/>
        </w:rPr>
        <w:t xml:space="preserve"> relational schema </w:t>
      </w:r>
      <w:r w:rsidR="00064A9F">
        <w:rPr>
          <w:sz w:val="22"/>
          <w:szCs w:val="22"/>
        </w:rPr>
        <w:t xml:space="preserve"> has a rectangle for each table and includes the table name, but lists the column names one-by-one after the </w:t>
      </w:r>
      <w:proofErr w:type="spellStart"/>
      <w:r w:rsidR="00064A9F">
        <w:rPr>
          <w:sz w:val="22"/>
          <w:szCs w:val="22"/>
        </w:rPr>
        <w:t>tablename</w:t>
      </w:r>
      <w:proofErr w:type="spellEnd"/>
      <w:r w:rsidR="00064A9F">
        <w:rPr>
          <w:sz w:val="22"/>
          <w:szCs w:val="22"/>
        </w:rPr>
        <w:t xml:space="preserve"> in the rectangle</w:t>
      </w:r>
      <w:r w:rsidRPr="0014521D">
        <w:rPr>
          <w:sz w:val="22"/>
          <w:szCs w:val="22"/>
        </w:rPr>
        <w:t xml:space="preserve">.  A relational schema is shown in </w:t>
      </w:r>
      <w:r w:rsidR="00C23FA5">
        <w:rPr>
          <w:sz w:val="22"/>
          <w:szCs w:val="22"/>
        </w:rPr>
        <w:t>CS60 Chapter 0</w:t>
      </w:r>
      <w:r w:rsidR="002E04AA">
        <w:rPr>
          <w:sz w:val="22"/>
          <w:szCs w:val="22"/>
        </w:rPr>
        <w:t>2,page 50</w:t>
      </w:r>
      <w:r w:rsidR="00C23FA5">
        <w:rPr>
          <w:sz w:val="22"/>
          <w:szCs w:val="22"/>
        </w:rPr>
        <w:t>.</w:t>
      </w:r>
      <w:r w:rsidR="007C4D2F">
        <w:rPr>
          <w:sz w:val="22"/>
          <w:szCs w:val="22"/>
        </w:rPr>
        <w:t xml:space="preserve"> A relational schema uses the infinity symbol (∞) for </w:t>
      </w:r>
      <w:r w:rsidR="007C4D2F">
        <w:rPr>
          <w:i/>
          <w:sz w:val="22"/>
          <w:szCs w:val="22"/>
        </w:rPr>
        <w:t>Many.</w:t>
      </w:r>
      <w:r w:rsidR="00201058" w:rsidRPr="00201058">
        <w:rPr>
          <w:sz w:val="22"/>
          <w:szCs w:val="22"/>
          <w:highlight w:val="yellow"/>
        </w:rPr>
        <w:t xml:space="preserve"> </w:t>
      </w:r>
      <w:r w:rsidR="00201058" w:rsidRPr="00AD60C4">
        <w:rPr>
          <w:sz w:val="22"/>
          <w:szCs w:val="22"/>
          <w:highlight w:val="yellow"/>
        </w:rPr>
        <w:t>The columns must correct the faults you saw above.</w:t>
      </w:r>
    </w:p>
    <w:p w:rsidR="00BC3708" w:rsidRDefault="00BC3708" w:rsidP="00201058">
      <w:pPr>
        <w:ind w:left="360" w:hanging="360"/>
        <w:rPr>
          <w:sz w:val="22"/>
          <w:szCs w:val="22"/>
        </w:rPr>
      </w:pPr>
    </w:p>
    <w:p w:rsidR="00BB7933" w:rsidRDefault="00BB7933" w:rsidP="00BC3708">
      <w:pPr>
        <w:rPr>
          <w:szCs w:val="20"/>
        </w:rPr>
      </w:pPr>
    </w:p>
    <w:p w:rsidR="00BB7933" w:rsidRDefault="00BB7933" w:rsidP="00BC3708">
      <w:pPr>
        <w:rPr>
          <w:szCs w:val="20"/>
        </w:rPr>
      </w:pPr>
      <w:r>
        <w:rPr>
          <w:szCs w:val="20"/>
        </w:rPr>
        <w:t>Template for a rela</w:t>
      </w:r>
      <w:r w:rsidR="00E90B07">
        <w:rPr>
          <w:szCs w:val="20"/>
        </w:rPr>
        <w:t xml:space="preserve">tional schema that you can edit; label </w:t>
      </w:r>
      <w:proofErr w:type="spellStart"/>
      <w:r w:rsidR="00E90B07">
        <w:rPr>
          <w:szCs w:val="20"/>
        </w:rPr>
        <w:t>tablenames</w:t>
      </w:r>
      <w:proofErr w:type="spellEnd"/>
      <w:r w:rsidR="00E90B07">
        <w:rPr>
          <w:szCs w:val="20"/>
        </w:rPr>
        <w:t>, column names, add or remove columns, connect the foreign key to the primary key with line(s)</w:t>
      </w:r>
      <w:r w:rsidR="00AF64F2">
        <w:rPr>
          <w:szCs w:val="20"/>
        </w:rPr>
        <w:t xml:space="preserve">, get the positioning of the </w:t>
      </w:r>
      <w:proofErr w:type="spellStart"/>
      <w:r w:rsidR="00AF64F2">
        <w:rPr>
          <w:szCs w:val="20"/>
        </w:rPr>
        <w:t>connectivities</w:t>
      </w:r>
      <w:proofErr w:type="spellEnd"/>
      <w:r w:rsidR="00AF64F2">
        <w:rPr>
          <w:szCs w:val="20"/>
        </w:rPr>
        <w:t xml:space="preserve"> (the 1 and M </w:t>
      </w:r>
      <w:r w:rsidR="0042028A">
        <w:rPr>
          <w:szCs w:val="20"/>
        </w:rPr>
        <w:t>) correct</w:t>
      </w:r>
      <w:r w:rsidR="00AF64F2">
        <w:rPr>
          <w:szCs w:val="20"/>
        </w:rPr>
        <w:t>.</w:t>
      </w:r>
    </w:p>
    <w:p w:rsidR="00BC3708" w:rsidRDefault="00D01432" w:rsidP="00BC3708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48260</wp:posOffset>
                </wp:positionV>
                <wp:extent cx="1419225" cy="287655"/>
                <wp:effectExtent l="0" t="635" r="0" b="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318" w:rsidRDefault="004A7318" w:rsidP="00BC37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Manager table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40.75pt;margin-top:3.8pt;width:111.75pt;height:22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" stroked="f">
                <v:textbox>
                  <w:txbxContent>
                    <w:p w:rsidR="004A7318" w:rsidRDefault="004A7318" w:rsidP="00BC37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Manager table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71755</wp:posOffset>
                </wp:positionV>
                <wp:extent cx="1099185" cy="264160"/>
                <wp:effectExtent l="0" t="0" r="0" b="0"/>
                <wp:wrapNone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318" w:rsidRDefault="004A7318" w:rsidP="00BC3708">
                            <w:r>
                              <w:rPr>
                                <w:rFonts w:ascii="Arial" w:hAnsi="Arial" w:cs="Arial"/>
                              </w:rPr>
                              <w:t>Project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-12.3pt;margin-top:5.65pt;width:86.55pt;height:20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" stroked="f">
                <v:textbox>
                  <w:txbxContent>
                    <w:p w:rsidR="004A7318" w:rsidRDefault="004A7318" w:rsidP="00BC3708">
                      <w:r>
                        <w:rPr>
                          <w:rFonts w:ascii="Arial" w:hAnsi="Arial" w:cs="Arial"/>
                        </w:rPr>
                        <w:t>Project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152400</wp:posOffset>
                </wp:positionV>
                <wp:extent cx="266700" cy="231140"/>
                <wp:effectExtent l="0" t="0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318" w:rsidRDefault="004A7318" w:rsidP="00BC370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224.25pt;margin-top:12pt;width:21pt;height:18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mVhAIAABY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" stroked="f">
                <v:textbox>
                  <w:txbxContent>
                    <w:p w:rsidR="004A7318" w:rsidRDefault="004A7318" w:rsidP="00BC370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C3708" w:rsidRDefault="00D01432" w:rsidP="00BC3708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118111</wp:posOffset>
                </wp:positionV>
                <wp:extent cx="2545080" cy="2152650"/>
                <wp:effectExtent l="0" t="0" r="7620" b="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240"/>
                            </w:tblGrid>
                            <w:tr w:rsidR="004A7318" w:rsidTr="00077900"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4A7318" w:rsidRDefault="004A7318" w:rsidP="003209B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highlight w:val="yellow"/>
                                    </w:rPr>
                                    <w:t>Manager ID</w:t>
                                  </w:r>
                                </w:p>
                              </w:tc>
                            </w:tr>
                            <w:tr w:rsidR="004A7318" w:rsidTr="00D45FDF">
                              <w:trPr>
                                <w:trHeight w:val="338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A7318" w:rsidRPr="00077900" w:rsidRDefault="004A7318" w:rsidP="00077900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First name</w:t>
                                  </w:r>
                                </w:p>
                              </w:tc>
                            </w:tr>
                            <w:tr w:rsidR="004A7318" w:rsidTr="00D45FDF">
                              <w:trPr>
                                <w:trHeight w:val="338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A7318" w:rsidRPr="00077900" w:rsidRDefault="004A7318" w:rsidP="00077900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Middle name</w:t>
                                  </w:r>
                                </w:p>
                              </w:tc>
                            </w:tr>
                            <w:tr w:rsidR="004A7318" w:rsidTr="00D45FDF">
                              <w:trPr>
                                <w:trHeight w:val="338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A7318" w:rsidRPr="00077900" w:rsidRDefault="004A7318" w:rsidP="00077900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Last name</w:t>
                                  </w:r>
                                </w:p>
                              </w:tc>
                            </w:tr>
                            <w:tr w:rsidR="004A7318" w:rsidTr="00D45FDF">
                              <w:trPr>
                                <w:trHeight w:val="338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A7318" w:rsidRPr="00077900" w:rsidRDefault="004A7318" w:rsidP="00077900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Phone#</w:t>
                                  </w:r>
                                </w:p>
                              </w:tc>
                            </w:tr>
                            <w:tr w:rsidR="004A7318" w:rsidTr="00D45FDF">
                              <w:trPr>
                                <w:trHeight w:val="338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A7318" w:rsidRPr="00077900" w:rsidRDefault="004A7318" w:rsidP="00077900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Street address</w:t>
                                  </w:r>
                                </w:p>
                              </w:tc>
                            </w:tr>
                            <w:tr w:rsidR="004A7318" w:rsidTr="00D45FDF">
                              <w:trPr>
                                <w:trHeight w:val="338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A7318" w:rsidRPr="00077900" w:rsidRDefault="004A7318" w:rsidP="00077900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City</w:t>
                                  </w:r>
                                </w:p>
                              </w:tc>
                            </w:tr>
                            <w:tr w:rsidR="004A7318" w:rsidTr="00D45FDF">
                              <w:trPr>
                                <w:trHeight w:val="338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4A7318" w:rsidRPr="00077900" w:rsidRDefault="004A7318" w:rsidP="00077900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State</w:t>
                                  </w:r>
                                </w:p>
                              </w:tc>
                            </w:tr>
                            <w:tr w:rsidR="004A7318" w:rsidTr="008C5088">
                              <w:trPr>
                                <w:trHeight w:val="290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4A7318" w:rsidRPr="00077900" w:rsidRDefault="004A7318" w:rsidP="00077900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Zip</w:t>
                                  </w:r>
                                </w:p>
                              </w:tc>
                            </w:tr>
                            <w:tr w:rsidR="004A7318" w:rsidTr="00077900"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4A7318" w:rsidRPr="00077900" w:rsidRDefault="004A7318" w:rsidP="00077900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7318" w:rsidRDefault="004A7318" w:rsidP="00BC3708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242.25pt;margin-top:9.3pt;width:200.4pt;height:169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+phwIAABgFAAAOAAAAZHJzL2Uyb0RvYy54bWysVNuO2yAQfa/Uf0C8Z32pnY2tdVZ7aapK&#10;24u02w8ggGNUDBRI7O2q/94BJ2m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" stroked="f">
                <v:textbox>
                  <w:txbxContent>
                    <w:tbl>
                      <w:tblPr>
                        <w:tblW w:w="0" w:type="auto"/>
                        <w:tblInd w:w="1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240"/>
                      </w:tblGrid>
                      <w:tr w:rsidR="004A7318" w:rsidTr="00077900"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4A7318" w:rsidRDefault="004A7318" w:rsidP="003209B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highlight w:val="yellow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highlight w:val="yellow"/>
                              </w:rPr>
                              <w:t>Manager ID</w:t>
                            </w:r>
                          </w:p>
                        </w:tc>
                      </w:tr>
                      <w:tr w:rsidR="004A7318" w:rsidTr="00D45FDF">
                        <w:trPr>
                          <w:trHeight w:val="338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A7318" w:rsidRPr="00077900" w:rsidRDefault="004A7318" w:rsidP="000779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First name</w:t>
                            </w:r>
                          </w:p>
                        </w:tc>
                      </w:tr>
                      <w:tr w:rsidR="004A7318" w:rsidTr="00D45FDF">
                        <w:trPr>
                          <w:trHeight w:val="338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A7318" w:rsidRPr="00077900" w:rsidRDefault="004A7318" w:rsidP="000779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Middle name</w:t>
                            </w:r>
                          </w:p>
                        </w:tc>
                      </w:tr>
                      <w:tr w:rsidR="004A7318" w:rsidTr="00D45FDF">
                        <w:trPr>
                          <w:trHeight w:val="338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A7318" w:rsidRPr="00077900" w:rsidRDefault="004A7318" w:rsidP="000779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Last name</w:t>
                            </w:r>
                          </w:p>
                        </w:tc>
                      </w:tr>
                      <w:tr w:rsidR="004A7318" w:rsidTr="00D45FDF">
                        <w:trPr>
                          <w:trHeight w:val="338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A7318" w:rsidRPr="00077900" w:rsidRDefault="004A7318" w:rsidP="000779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Phone#</w:t>
                            </w:r>
                          </w:p>
                        </w:tc>
                      </w:tr>
                      <w:tr w:rsidR="004A7318" w:rsidTr="00D45FDF">
                        <w:trPr>
                          <w:trHeight w:val="338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A7318" w:rsidRPr="00077900" w:rsidRDefault="004A7318" w:rsidP="000779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Street address</w:t>
                            </w:r>
                          </w:p>
                        </w:tc>
                      </w:tr>
                      <w:tr w:rsidR="004A7318" w:rsidTr="00D45FDF">
                        <w:trPr>
                          <w:trHeight w:val="338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A7318" w:rsidRPr="00077900" w:rsidRDefault="004A7318" w:rsidP="000779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City</w:t>
                            </w:r>
                          </w:p>
                        </w:tc>
                      </w:tr>
                      <w:tr w:rsidR="004A7318" w:rsidTr="00D45FDF">
                        <w:trPr>
                          <w:trHeight w:val="338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4A7318" w:rsidRPr="00077900" w:rsidRDefault="004A7318" w:rsidP="000779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State</w:t>
                            </w:r>
                          </w:p>
                        </w:tc>
                      </w:tr>
                      <w:tr w:rsidR="004A7318" w:rsidTr="008C5088">
                        <w:trPr>
                          <w:trHeight w:val="290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4A7318" w:rsidRPr="00077900" w:rsidRDefault="004A7318" w:rsidP="000779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Zip</w:t>
                            </w:r>
                          </w:p>
                        </w:tc>
                      </w:tr>
                      <w:tr w:rsidR="004A7318" w:rsidTr="00077900"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4A7318" w:rsidRPr="00077900" w:rsidRDefault="004A7318" w:rsidP="000779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:rsidR="004A7318" w:rsidRDefault="004A7318" w:rsidP="00BC3708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8"/>
      </w:tblGrid>
      <w:tr w:rsidR="00BC3708" w:rsidTr="00077900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3708" w:rsidRPr="00077900" w:rsidRDefault="00D01432" w:rsidP="008C5088">
            <w:pPr>
              <w:rPr>
                <w:rFonts w:ascii="Arial" w:hAnsi="Arial" w:cs="Arial"/>
                <w:b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5D665E6" wp14:editId="5D0FDD61">
                      <wp:simplePos x="0" y="0"/>
                      <wp:positionH relativeFrom="column">
                        <wp:posOffset>2524125</wp:posOffset>
                      </wp:positionH>
                      <wp:positionV relativeFrom="paragraph">
                        <wp:posOffset>111125</wp:posOffset>
                      </wp:positionV>
                      <wp:extent cx="590550" cy="635"/>
                      <wp:effectExtent l="9525" t="6350" r="9525" b="12065"/>
                      <wp:wrapNone/>
                      <wp:docPr id="5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6" type="#_x0000_t32" style="position:absolute;margin-left:198.75pt;margin-top:8.75pt;width:46.5pt;height:.0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wTQIAIAAD0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44ACAE40" wp14:editId="2FA5A930">
                      <wp:simplePos x="0" y="0"/>
                      <wp:positionH relativeFrom="column">
                        <wp:posOffset>2524125</wp:posOffset>
                      </wp:positionH>
                      <wp:positionV relativeFrom="paragraph">
                        <wp:posOffset>111125</wp:posOffset>
                      </wp:positionV>
                      <wp:extent cx="0" cy="1040765"/>
                      <wp:effectExtent l="9525" t="6350" r="9525" b="10160"/>
                      <wp:wrapNone/>
                      <wp:docPr id="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407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32" style="position:absolute;margin-left:198.75pt;margin-top:8.75pt;width:0;height:81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"/>
                  </w:pict>
                </mc:Fallback>
              </mc:AlternateContent>
            </w:r>
            <w:r w:rsidR="008C5088">
              <w:rPr>
                <w:rFonts w:ascii="Arial" w:hAnsi="Arial" w:cs="Arial"/>
                <w:b/>
              </w:rPr>
              <w:t>Project Code</w:t>
            </w:r>
          </w:p>
        </w:tc>
      </w:tr>
      <w:tr w:rsidR="00BC3708" w:rsidTr="00077900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3708" w:rsidRDefault="00BC3708">
            <w:pPr>
              <w:rPr>
                <w:rFonts w:ascii="Arial" w:hAnsi="Arial" w:cs="Arial"/>
              </w:rPr>
            </w:pPr>
          </w:p>
        </w:tc>
      </w:tr>
      <w:tr w:rsidR="00BC3708" w:rsidTr="00077900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3708" w:rsidRDefault="008C5088" w:rsidP="00BC37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Bid Price</w:t>
            </w:r>
          </w:p>
        </w:tc>
      </w:tr>
      <w:tr w:rsidR="00BC3708" w:rsidTr="00077900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3708" w:rsidRDefault="00D01432">
            <w:pPr>
              <w:rPr>
                <w:rFonts w:ascii="Arial" w:hAnsi="Arial" w:cs="Arial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B512E7C" wp14:editId="547144E2">
                      <wp:simplePos x="0" y="0"/>
                      <wp:positionH relativeFrom="column">
                        <wp:posOffset>1876425</wp:posOffset>
                      </wp:positionH>
                      <wp:positionV relativeFrom="paragraph">
                        <wp:posOffset>62230</wp:posOffset>
                      </wp:positionV>
                      <wp:extent cx="647700" cy="0"/>
                      <wp:effectExtent l="9525" t="5080" r="9525" b="13970"/>
                      <wp:wrapNone/>
                      <wp:docPr id="2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" o:spid="_x0000_s1026" type="#_x0000_t32" style="position:absolute;margin-left:147.75pt;margin-top:4.9pt;width:51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50HgIAADo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"/>
                  </w:pict>
                </mc:Fallback>
              </mc:AlternateContent>
            </w:r>
            <w:r w:rsidR="008C5088">
              <w:rPr>
                <w:rFonts w:ascii="Arial" w:hAnsi="Arial" w:cs="Arial"/>
              </w:rPr>
              <w:t>Manager ID</w:t>
            </w:r>
          </w:p>
        </w:tc>
      </w:tr>
    </w:tbl>
    <w:p w:rsidR="00BC3708" w:rsidRDefault="003209BD" w:rsidP="003209BD">
      <w:pPr>
        <w:ind w:left="2880"/>
        <w:rPr>
          <w:szCs w:val="20"/>
        </w:rPr>
      </w:pPr>
      <w:r>
        <w:rPr>
          <w:szCs w:val="20"/>
        </w:rPr>
        <w:t>Many</w:t>
      </w:r>
    </w:p>
    <w:p w:rsidR="008C5088" w:rsidRDefault="00D01432" w:rsidP="003209BD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B9DD8B" wp14:editId="477525DE">
                <wp:simplePos x="0" y="0"/>
                <wp:positionH relativeFrom="column">
                  <wp:posOffset>171450</wp:posOffset>
                </wp:positionH>
                <wp:positionV relativeFrom="paragraph">
                  <wp:posOffset>66040</wp:posOffset>
                </wp:positionV>
                <wp:extent cx="6686550" cy="0"/>
                <wp:effectExtent l="9525" t="8890" r="9525" b="1016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5pt,5.2pt" to="540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g+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7PZfDadgm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"/>
            </w:pict>
          </mc:Fallback>
        </mc:AlternateContent>
      </w:r>
    </w:p>
    <w:p w:rsidR="008C5088" w:rsidRDefault="008C5088" w:rsidP="002E04AA">
      <w:pPr>
        <w:ind w:left="360" w:hanging="360"/>
        <w:rPr>
          <w:sz w:val="22"/>
          <w:szCs w:val="22"/>
        </w:rPr>
      </w:pPr>
    </w:p>
    <w:p w:rsidR="008C5088" w:rsidRDefault="008C5088" w:rsidP="002E04AA">
      <w:pPr>
        <w:ind w:left="360" w:hanging="360"/>
        <w:rPr>
          <w:sz w:val="22"/>
          <w:szCs w:val="22"/>
        </w:rPr>
      </w:pPr>
    </w:p>
    <w:p w:rsidR="008C5088" w:rsidRDefault="008C5088" w:rsidP="002E04AA">
      <w:pPr>
        <w:ind w:left="360" w:hanging="360"/>
        <w:rPr>
          <w:sz w:val="22"/>
          <w:szCs w:val="22"/>
        </w:rPr>
      </w:pPr>
    </w:p>
    <w:p w:rsidR="008C5088" w:rsidRDefault="008C5088" w:rsidP="002E04AA">
      <w:pPr>
        <w:ind w:left="360" w:hanging="360"/>
        <w:rPr>
          <w:sz w:val="22"/>
          <w:szCs w:val="22"/>
        </w:rPr>
      </w:pPr>
    </w:p>
    <w:p w:rsidR="008C5088" w:rsidRDefault="008C5088" w:rsidP="002E04AA">
      <w:pPr>
        <w:ind w:left="360" w:hanging="360"/>
        <w:rPr>
          <w:sz w:val="22"/>
          <w:szCs w:val="22"/>
        </w:rPr>
      </w:pPr>
    </w:p>
    <w:p w:rsidR="008C5088" w:rsidRDefault="008C5088" w:rsidP="002E04AA">
      <w:pPr>
        <w:ind w:left="360" w:hanging="360"/>
        <w:rPr>
          <w:sz w:val="22"/>
          <w:szCs w:val="22"/>
        </w:rPr>
      </w:pPr>
    </w:p>
    <w:p w:rsidR="003209BD" w:rsidRDefault="003209BD" w:rsidP="002E04AA">
      <w:pPr>
        <w:ind w:left="360" w:hanging="360"/>
        <w:rPr>
          <w:sz w:val="22"/>
          <w:szCs w:val="22"/>
        </w:rPr>
      </w:pPr>
    </w:p>
    <w:p w:rsidR="003209BD" w:rsidRDefault="003209BD" w:rsidP="002E04AA">
      <w:pPr>
        <w:ind w:left="360" w:hanging="360"/>
        <w:rPr>
          <w:sz w:val="22"/>
          <w:szCs w:val="22"/>
        </w:rPr>
      </w:pPr>
    </w:p>
    <w:p w:rsidR="002E04AA" w:rsidRDefault="002E04AA" w:rsidP="002E04AA">
      <w:pPr>
        <w:ind w:left="360" w:hanging="360"/>
        <w:rPr>
          <w:sz w:val="22"/>
          <w:szCs w:val="22"/>
        </w:rPr>
      </w:pPr>
      <w:r w:rsidRPr="0014521D">
        <w:rPr>
          <w:sz w:val="22"/>
          <w:szCs w:val="22"/>
        </w:rPr>
        <w:t xml:space="preserve">7.  </w:t>
      </w:r>
      <w:r>
        <w:rPr>
          <w:sz w:val="22"/>
          <w:szCs w:val="22"/>
        </w:rPr>
        <w:t>Based on the table below, i</w:t>
      </w:r>
      <w:r w:rsidRPr="0014521D">
        <w:rPr>
          <w:sz w:val="22"/>
          <w:szCs w:val="22"/>
        </w:rPr>
        <w:t>dentify pairs of columns that for the same value in one column, the 2</w:t>
      </w:r>
      <w:r w:rsidRPr="0014521D">
        <w:rPr>
          <w:sz w:val="22"/>
          <w:szCs w:val="22"/>
          <w:vertAlign w:val="superscript"/>
        </w:rPr>
        <w:t>nd</w:t>
      </w:r>
      <w:r w:rsidRPr="0014521D">
        <w:rPr>
          <w:sz w:val="22"/>
          <w:szCs w:val="22"/>
        </w:rPr>
        <w:t xml:space="preserve"> column also has the same value.  Such columns are </w:t>
      </w:r>
      <w:r w:rsidRPr="0014521D">
        <w:rPr>
          <w:b/>
          <w:sz w:val="22"/>
          <w:szCs w:val="22"/>
        </w:rPr>
        <w:t>dependent</w:t>
      </w:r>
      <w:r w:rsidRPr="0014521D">
        <w:rPr>
          <w:sz w:val="22"/>
          <w:szCs w:val="22"/>
        </w:rPr>
        <w:t xml:space="preserve"> upon each other, or one column </w:t>
      </w:r>
      <w:r w:rsidRPr="0014521D">
        <w:rPr>
          <w:b/>
          <w:sz w:val="22"/>
          <w:szCs w:val="22"/>
        </w:rPr>
        <w:t>determines</w:t>
      </w:r>
      <w:r w:rsidRPr="0014521D">
        <w:rPr>
          <w:sz w:val="22"/>
          <w:szCs w:val="22"/>
        </w:rPr>
        <w:t xml:space="preserve"> the other.  </w:t>
      </w:r>
    </w:p>
    <w:p w:rsidR="003209BD" w:rsidRPr="0014521D" w:rsidRDefault="003209BD" w:rsidP="002E04AA">
      <w:pPr>
        <w:ind w:left="360" w:hanging="360"/>
        <w:rPr>
          <w:sz w:val="22"/>
          <w:szCs w:val="22"/>
        </w:rPr>
      </w:pPr>
      <w:ins w:id="794" w:author="krutoy" w:date="2012-09-17T17:19:00Z">
        <w:r>
          <w:rPr>
            <w:sz w:val="22"/>
            <w:szCs w:val="22"/>
          </w:rPr>
          <w:t xml:space="preserve">Answer: columns Project Number and Project Name also </w:t>
        </w:r>
      </w:ins>
      <w:ins w:id="795" w:author="krutoy" w:date="2012-09-17T17:20:00Z">
        <w:r>
          <w:rPr>
            <w:sz w:val="22"/>
            <w:szCs w:val="22"/>
          </w:rPr>
          <w:t>E</w:t>
        </w:r>
        <w:r w:rsidR="00FA1541">
          <w:rPr>
            <w:sz w:val="22"/>
            <w:szCs w:val="22"/>
          </w:rPr>
          <w:t>mployee Number</w:t>
        </w:r>
      </w:ins>
      <w:ins w:id="796" w:author="krutoy" w:date="2012-09-17T17:26:00Z">
        <w:r w:rsidR="00FA1541">
          <w:rPr>
            <w:sz w:val="22"/>
            <w:szCs w:val="22"/>
          </w:rPr>
          <w:t>,</w:t>
        </w:r>
      </w:ins>
      <w:ins w:id="797" w:author="krutoy" w:date="2012-09-17T17:20:00Z">
        <w:r>
          <w:rPr>
            <w:sz w:val="22"/>
            <w:szCs w:val="22"/>
          </w:rPr>
          <w:t xml:space="preserve"> Employee Name </w:t>
        </w:r>
      </w:ins>
      <w:ins w:id="798" w:author="krutoy" w:date="2012-09-17T17:26:00Z">
        <w:r w:rsidR="00FA1541">
          <w:rPr>
            <w:sz w:val="22"/>
            <w:szCs w:val="22"/>
          </w:rPr>
          <w:t xml:space="preserve">and Employee Phone </w:t>
        </w:r>
      </w:ins>
      <w:ins w:id="799" w:author="krutoy" w:date="2012-09-17T17:20:00Z">
        <w:r>
          <w:rPr>
            <w:sz w:val="22"/>
            <w:szCs w:val="22"/>
          </w:rPr>
          <w:t xml:space="preserve">and also </w:t>
        </w:r>
      </w:ins>
      <w:ins w:id="800" w:author="krutoy" w:date="2012-09-17T17:19:00Z">
        <w:r>
          <w:rPr>
            <w:sz w:val="22"/>
            <w:szCs w:val="22"/>
          </w:rPr>
          <w:t>Job Code and Job Charge Hour</w:t>
        </w:r>
      </w:ins>
      <w:ins w:id="801" w:author="krutoy" w:date="2012-09-17T17:20:00Z">
        <w:r>
          <w:rPr>
            <w:sz w:val="22"/>
            <w:szCs w:val="22"/>
          </w:rPr>
          <w:t xml:space="preserve"> are pairs that repeat </w:t>
        </w:r>
        <w:proofErr w:type="spellStart"/>
        <w:r>
          <w:rPr>
            <w:sz w:val="22"/>
            <w:szCs w:val="22"/>
          </w:rPr>
          <w:t>exctly</w:t>
        </w:r>
        <w:proofErr w:type="spellEnd"/>
        <w:r>
          <w:rPr>
            <w:sz w:val="22"/>
            <w:szCs w:val="22"/>
          </w:rPr>
          <w:t>.</w:t>
        </w:r>
      </w:ins>
    </w:p>
    <w:p w:rsidR="002E04AA" w:rsidRPr="0014521D" w:rsidRDefault="002E04AA" w:rsidP="002E04AA">
      <w:pPr>
        <w:ind w:left="360" w:hanging="360"/>
        <w:rPr>
          <w:sz w:val="22"/>
          <w:szCs w:val="22"/>
        </w:rPr>
      </w:pPr>
      <w:r w:rsidRPr="0014521D">
        <w:rPr>
          <w:sz w:val="22"/>
          <w:szCs w:val="22"/>
        </w:rPr>
        <w:t>8.  These dependencies lead to what redundancies in the table (what dat</w:t>
      </w:r>
      <w:r>
        <w:rPr>
          <w:sz w:val="22"/>
          <w:szCs w:val="22"/>
        </w:rPr>
        <w:t>a is being stored redundantly)?</w:t>
      </w:r>
    </w:p>
    <w:p w:rsidR="0014521D" w:rsidRDefault="0014521D" w:rsidP="0014521D"/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080"/>
        <w:gridCol w:w="1260"/>
        <w:gridCol w:w="1872"/>
        <w:gridCol w:w="828"/>
        <w:gridCol w:w="1440"/>
        <w:gridCol w:w="972"/>
        <w:gridCol w:w="1440"/>
      </w:tblGrid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Project_</w:t>
            </w:r>
          </w:p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Number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Project_</w:t>
            </w:r>
          </w:p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Name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Employee_</w:t>
            </w:r>
          </w:p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Number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Employee_</w:t>
            </w:r>
          </w:p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Name</w:t>
            </w:r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Job_</w:t>
            </w:r>
          </w:p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Code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Job_Charge</w:t>
            </w:r>
            <w:proofErr w:type="spellEnd"/>
            <w:r w:rsidRPr="00F32E7C">
              <w:rPr>
                <w:sz w:val="20"/>
                <w:szCs w:val="20"/>
              </w:rPr>
              <w:t>_</w:t>
            </w:r>
          </w:p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Hour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Project_</w:t>
            </w:r>
          </w:p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Hours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Employee_</w:t>
            </w:r>
          </w:p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Phone</w:t>
            </w:r>
          </w:p>
        </w:tc>
      </w:tr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Hurricane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101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John D. </w:t>
            </w:r>
            <w:proofErr w:type="spellStart"/>
            <w:r w:rsidRPr="00F32E7C">
              <w:rPr>
                <w:sz w:val="20"/>
                <w:szCs w:val="20"/>
              </w:rPr>
              <w:t>Newson</w:t>
            </w:r>
            <w:proofErr w:type="spellEnd"/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EE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$85.00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13.3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653-234-3245</w:t>
            </w:r>
          </w:p>
        </w:tc>
      </w:tr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Hurricane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105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David </w:t>
            </w:r>
            <w:r w:rsidR="00AE7A13" w:rsidRPr="00F32E7C">
              <w:rPr>
                <w:sz w:val="20"/>
                <w:szCs w:val="20"/>
              </w:rPr>
              <w:t>E</w:t>
            </w:r>
            <w:r w:rsidRPr="00F32E7C">
              <w:rPr>
                <w:sz w:val="20"/>
                <w:szCs w:val="20"/>
              </w:rPr>
              <w:t>. Schwann</w:t>
            </w:r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CT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$60.00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16.2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653-234-1123</w:t>
            </w:r>
          </w:p>
        </w:tc>
      </w:tr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Hurricane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110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Anne R. </w:t>
            </w:r>
            <w:proofErr w:type="spellStart"/>
            <w:r w:rsidRPr="00F32E7C">
              <w:rPr>
                <w:sz w:val="20"/>
                <w:szCs w:val="20"/>
              </w:rPr>
              <w:t>Ramoras</w:t>
            </w:r>
            <w:proofErr w:type="spellEnd"/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CT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$60.00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14.3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615-233-5568</w:t>
            </w:r>
          </w:p>
        </w:tc>
      </w:tr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Coast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101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John D. </w:t>
            </w:r>
            <w:proofErr w:type="spellStart"/>
            <w:r w:rsidRPr="00F32E7C">
              <w:rPr>
                <w:sz w:val="20"/>
                <w:szCs w:val="20"/>
              </w:rPr>
              <w:t>Newson</w:t>
            </w:r>
            <w:proofErr w:type="spellEnd"/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EE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$85.00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19.8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653-234-3245</w:t>
            </w:r>
          </w:p>
        </w:tc>
      </w:tr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Coast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108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June H. </w:t>
            </w:r>
            <w:proofErr w:type="spellStart"/>
            <w:r w:rsidRPr="00F32E7C">
              <w:rPr>
                <w:sz w:val="20"/>
                <w:szCs w:val="20"/>
              </w:rPr>
              <w:t>Settlemeir</w:t>
            </w:r>
            <w:proofErr w:type="spellEnd"/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EE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$85.00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17.5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905-554-7812</w:t>
            </w:r>
          </w:p>
        </w:tc>
      </w:tr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Satellite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110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Anne R. </w:t>
            </w:r>
            <w:proofErr w:type="spellStart"/>
            <w:r w:rsidRPr="00F32E7C">
              <w:rPr>
                <w:sz w:val="20"/>
                <w:szCs w:val="20"/>
              </w:rPr>
              <w:t>Ramoras</w:t>
            </w:r>
            <w:proofErr w:type="spellEnd"/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CT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$60.00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11.6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615-233-5568</w:t>
            </w:r>
          </w:p>
        </w:tc>
      </w:tr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Satellite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105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 xml:space="preserve">David </w:t>
            </w:r>
            <w:r w:rsidR="00AE7A13" w:rsidRPr="00F32E7C">
              <w:rPr>
                <w:sz w:val="20"/>
                <w:szCs w:val="20"/>
              </w:rPr>
              <w:t>E</w:t>
            </w:r>
            <w:r w:rsidRPr="00F32E7C">
              <w:rPr>
                <w:sz w:val="20"/>
                <w:szCs w:val="20"/>
              </w:rPr>
              <w:t>. Schwann</w:t>
            </w:r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CT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$60.00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23.4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653-234-1123</w:t>
            </w:r>
          </w:p>
        </w:tc>
      </w:tr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Satellite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123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Mary D. Chen</w:t>
            </w:r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EE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$85.00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19.1</w:t>
            </w:r>
          </w:p>
        </w:tc>
        <w:tc>
          <w:tcPr>
            <w:tcW w:w="1440" w:type="dxa"/>
          </w:tcPr>
          <w:p w:rsidR="0014521D" w:rsidRPr="00F32E7C" w:rsidRDefault="0014521D" w:rsidP="0014521D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615-233-5432</w:t>
            </w:r>
          </w:p>
        </w:tc>
      </w:tr>
      <w:tr w:rsidR="0014521D" w:rsidTr="00F32E7C">
        <w:tc>
          <w:tcPr>
            <w:tcW w:w="100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Satellite</w:t>
            </w:r>
          </w:p>
        </w:tc>
        <w:tc>
          <w:tcPr>
            <w:tcW w:w="126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112</w:t>
            </w:r>
          </w:p>
        </w:tc>
        <w:tc>
          <w:tcPr>
            <w:tcW w:w="18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proofErr w:type="spellStart"/>
            <w:r w:rsidRPr="00F32E7C">
              <w:rPr>
                <w:sz w:val="20"/>
                <w:szCs w:val="20"/>
              </w:rPr>
              <w:t>Allecia</w:t>
            </w:r>
            <w:proofErr w:type="spellEnd"/>
            <w:r w:rsidRPr="00F32E7C">
              <w:rPr>
                <w:sz w:val="20"/>
                <w:szCs w:val="20"/>
              </w:rPr>
              <w:t xml:space="preserve"> R. Smith</w:t>
            </w:r>
          </w:p>
        </w:tc>
        <w:tc>
          <w:tcPr>
            <w:tcW w:w="828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BE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$85.00</w:t>
            </w:r>
          </w:p>
        </w:tc>
        <w:tc>
          <w:tcPr>
            <w:tcW w:w="972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20.7</w:t>
            </w:r>
          </w:p>
        </w:tc>
        <w:tc>
          <w:tcPr>
            <w:tcW w:w="1440" w:type="dxa"/>
          </w:tcPr>
          <w:p w:rsidR="0014521D" w:rsidRPr="00F32E7C" w:rsidRDefault="0014521D" w:rsidP="002B402B">
            <w:pPr>
              <w:rPr>
                <w:sz w:val="20"/>
                <w:szCs w:val="20"/>
              </w:rPr>
            </w:pPr>
            <w:r w:rsidRPr="00F32E7C">
              <w:rPr>
                <w:sz w:val="20"/>
                <w:szCs w:val="20"/>
              </w:rPr>
              <w:t>615-678-6879</w:t>
            </w:r>
          </w:p>
        </w:tc>
      </w:tr>
    </w:tbl>
    <w:p w:rsidR="009C6BBC" w:rsidRDefault="009C6BBC" w:rsidP="005C115C">
      <w:pPr>
        <w:ind w:left="360" w:hanging="360"/>
        <w:rPr>
          <w:ins w:id="802" w:author="krutoy" w:date="2012-09-17T17:22:00Z"/>
          <w:sz w:val="16"/>
          <w:szCs w:val="16"/>
        </w:rPr>
      </w:pPr>
    </w:p>
    <w:p w:rsidR="003209BD" w:rsidRDefault="003209BD" w:rsidP="003209BD">
      <w:pPr>
        <w:rPr>
          <w:ins w:id="803" w:author="krutoy" w:date="2012-09-17T17:22:00Z"/>
          <w:sz w:val="16"/>
          <w:szCs w:val="16"/>
        </w:rPr>
        <w:pPrChange w:id="804" w:author="krutoy" w:date="2012-09-17T17:22:00Z">
          <w:pPr>
            <w:ind w:left="360" w:hanging="360"/>
          </w:pPr>
        </w:pPrChange>
      </w:pPr>
    </w:p>
    <w:p w:rsidR="003209BD" w:rsidRPr="003209BD" w:rsidRDefault="003209BD" w:rsidP="003209BD">
      <w:pPr>
        <w:rPr>
          <w:sz w:val="20"/>
          <w:szCs w:val="20"/>
          <w:rPrChange w:id="805" w:author="krutoy" w:date="2012-09-17T17:22:00Z">
            <w:rPr>
              <w:sz w:val="16"/>
              <w:szCs w:val="16"/>
            </w:rPr>
          </w:rPrChange>
        </w:rPr>
        <w:pPrChange w:id="806" w:author="krutoy" w:date="2012-09-17T17:22:00Z">
          <w:pPr>
            <w:ind w:left="360" w:hanging="360"/>
          </w:pPr>
        </w:pPrChange>
      </w:pPr>
      <w:ins w:id="807" w:author="krutoy" w:date="2012-09-17T17:22:00Z">
        <w:r>
          <w:rPr>
            <w:sz w:val="20"/>
            <w:szCs w:val="20"/>
          </w:rPr>
          <w:t xml:space="preserve">Answer: </w:t>
        </w:r>
        <w:r w:rsidR="00FA1541">
          <w:rPr>
            <w:sz w:val="20"/>
            <w:szCs w:val="20"/>
          </w:rPr>
          <w:t xml:space="preserve">I </w:t>
        </w:r>
      </w:ins>
      <w:ins w:id="808" w:author="krutoy" w:date="2012-09-17T17:23:00Z">
        <w:r w:rsidR="00FA1541">
          <w:rPr>
            <w:sz w:val="20"/>
            <w:szCs w:val="20"/>
          </w:rPr>
          <w:t>personally</w:t>
        </w:r>
      </w:ins>
      <w:ins w:id="809" w:author="krutoy" w:date="2012-09-17T17:22:00Z">
        <w:r w:rsidR="00FA1541">
          <w:rPr>
            <w:sz w:val="20"/>
            <w:szCs w:val="20"/>
          </w:rPr>
          <w:t xml:space="preserve"> </w:t>
        </w:r>
      </w:ins>
      <w:ins w:id="810" w:author="krutoy" w:date="2012-09-17T17:23:00Z">
        <w:r w:rsidR="00FA1541">
          <w:rPr>
            <w:sz w:val="20"/>
            <w:szCs w:val="20"/>
          </w:rPr>
          <w:t>would include as little information as possible for the main table, by which I mean that I would leave the project number</w:t>
        </w:r>
      </w:ins>
      <w:ins w:id="811" w:author="krutoy" w:date="2012-09-17T17:25:00Z">
        <w:r w:rsidR="00FA1541">
          <w:rPr>
            <w:sz w:val="20"/>
            <w:szCs w:val="20"/>
          </w:rPr>
          <w:t xml:space="preserve"> in the main table</w:t>
        </w:r>
      </w:ins>
      <w:ins w:id="812" w:author="krutoy" w:date="2012-09-17T17:23:00Z">
        <w:r w:rsidR="00FA1541">
          <w:rPr>
            <w:sz w:val="20"/>
            <w:szCs w:val="20"/>
          </w:rPr>
          <w:t xml:space="preserve">, which is one digit, and </w:t>
        </w:r>
      </w:ins>
      <w:ins w:id="813" w:author="krutoy" w:date="2012-09-17T17:24:00Z">
        <w:r w:rsidR="00FA1541">
          <w:rPr>
            <w:sz w:val="20"/>
            <w:szCs w:val="20"/>
          </w:rPr>
          <w:t>create</w:t>
        </w:r>
      </w:ins>
      <w:ins w:id="814" w:author="krutoy" w:date="2012-09-17T17:23:00Z">
        <w:r w:rsidR="00FA1541">
          <w:rPr>
            <w:sz w:val="20"/>
            <w:szCs w:val="20"/>
          </w:rPr>
          <w:t xml:space="preserve"> </w:t>
        </w:r>
      </w:ins>
      <w:ins w:id="815" w:author="krutoy" w:date="2012-09-17T17:24:00Z">
        <w:r w:rsidR="00FA1541">
          <w:rPr>
            <w:sz w:val="20"/>
            <w:szCs w:val="20"/>
          </w:rPr>
          <w:t xml:space="preserve">a project table with the </w:t>
        </w:r>
      </w:ins>
      <w:ins w:id="816" w:author="krutoy" w:date="2012-09-17T17:25:00Z">
        <w:r w:rsidR="00FA1541">
          <w:rPr>
            <w:sz w:val="20"/>
            <w:szCs w:val="20"/>
          </w:rPr>
          <w:t xml:space="preserve">project </w:t>
        </w:r>
      </w:ins>
      <w:ins w:id="817" w:author="krutoy" w:date="2012-09-17T17:24:00Z">
        <w:r w:rsidR="00FA1541">
          <w:rPr>
            <w:sz w:val="20"/>
            <w:szCs w:val="20"/>
          </w:rPr>
          <w:t xml:space="preserve">names, I would leave the employee number </w:t>
        </w:r>
      </w:ins>
      <w:ins w:id="818" w:author="krutoy" w:date="2012-09-17T17:25:00Z">
        <w:r w:rsidR="00FA1541">
          <w:rPr>
            <w:sz w:val="20"/>
            <w:szCs w:val="20"/>
          </w:rPr>
          <w:t xml:space="preserve">in the table </w:t>
        </w:r>
      </w:ins>
      <w:ins w:id="819" w:author="krutoy" w:date="2012-09-17T17:24:00Z">
        <w:r w:rsidR="00FA1541">
          <w:rPr>
            <w:sz w:val="20"/>
            <w:szCs w:val="20"/>
          </w:rPr>
          <w:t xml:space="preserve">and create an employee table with the names </w:t>
        </w:r>
      </w:ins>
      <w:ins w:id="820" w:author="krutoy" w:date="2012-09-17T17:26:00Z">
        <w:r w:rsidR="00FA1541">
          <w:rPr>
            <w:sz w:val="20"/>
            <w:szCs w:val="20"/>
          </w:rPr>
          <w:t xml:space="preserve">and </w:t>
        </w:r>
        <w:proofErr w:type="spellStart"/>
        <w:r w:rsidR="00FA1541">
          <w:rPr>
            <w:sz w:val="20"/>
            <w:szCs w:val="20"/>
          </w:rPr>
          <w:t>phone#s</w:t>
        </w:r>
      </w:ins>
      <w:proofErr w:type="spellEnd"/>
      <w:ins w:id="821" w:author="krutoy" w:date="2012-09-17T17:24:00Z">
        <w:r w:rsidR="00FA1541">
          <w:rPr>
            <w:sz w:val="20"/>
            <w:szCs w:val="20"/>
          </w:rPr>
          <w:t xml:space="preserve">, and I would also leave </w:t>
        </w:r>
      </w:ins>
      <w:ins w:id="822" w:author="krutoy" w:date="2012-09-17T17:25:00Z">
        <w:r w:rsidR="00FA1541">
          <w:rPr>
            <w:sz w:val="20"/>
            <w:szCs w:val="20"/>
          </w:rPr>
          <w:t xml:space="preserve">the job code and create a job table that includes the </w:t>
        </w:r>
      </w:ins>
      <w:ins w:id="823" w:author="krutoy" w:date="2012-09-17T17:27:00Z">
        <w:r w:rsidR="00FA1541">
          <w:rPr>
            <w:sz w:val="20"/>
            <w:szCs w:val="20"/>
          </w:rPr>
          <w:t>job charge hours. Obviously the attributes that would be moved in the individual tables can be considered REDUNDANT.</w:t>
        </w:r>
      </w:ins>
    </w:p>
    <w:sectPr w:rsidR="003209BD" w:rsidRPr="003209BD" w:rsidSect="00592D87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7E8" w:rsidRDefault="002C27E8">
      <w:r>
        <w:separator/>
      </w:r>
    </w:p>
  </w:endnote>
  <w:endnote w:type="continuationSeparator" w:id="0">
    <w:p w:rsidR="002C27E8" w:rsidRDefault="002C2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318" w:rsidRPr="00802C8E" w:rsidRDefault="004A7318" w:rsidP="00B46731">
    <w:pPr>
      <w:jc w:val="center"/>
      <w:rPr>
        <w:sz w:val="20"/>
        <w:szCs w:val="20"/>
      </w:rPr>
    </w:pPr>
    <w:r w:rsidRPr="00802C8E">
      <w:rPr>
        <w:sz w:val="20"/>
        <w:szCs w:val="20"/>
      </w:rPr>
      <w:t xml:space="preserve">Edit this footer so </w:t>
    </w:r>
    <w:r w:rsidRPr="00802C8E">
      <w:rPr>
        <w:b/>
        <w:sz w:val="20"/>
        <w:szCs w:val="20"/>
      </w:rPr>
      <w:t>your</w:t>
    </w:r>
    <w:r w:rsidRPr="00802C8E">
      <w:rPr>
        <w:sz w:val="20"/>
        <w:szCs w:val="20"/>
      </w:rPr>
      <w:t xml:space="preserve"> filename appears: CS60_</w:t>
    </w:r>
    <w:r>
      <w:rPr>
        <w:sz w:val="20"/>
        <w:szCs w:val="20"/>
      </w:rPr>
      <w:t>1</w:t>
    </w:r>
    <w:r w:rsidRPr="00802C8E">
      <w:rPr>
        <w:sz w:val="20"/>
        <w:szCs w:val="20"/>
      </w:rPr>
      <w:t>_</w:t>
    </w:r>
    <w:r w:rsidRPr="00802C8E">
      <w:rPr>
        <w:sz w:val="20"/>
        <w:szCs w:val="20"/>
        <w:highlight w:val="yellow"/>
      </w:rPr>
      <w:t>LastName_FirstName</w:t>
    </w:r>
    <w:r w:rsidRPr="00802C8E">
      <w:rPr>
        <w:sz w:val="20"/>
        <w:szCs w:val="20"/>
      </w:rPr>
      <w:t>.doc</w:t>
    </w:r>
    <w:r>
      <w:rPr>
        <w:sz w:val="20"/>
        <w:szCs w:val="20"/>
      </w:rPr>
      <w:t>x</w:t>
    </w:r>
  </w:p>
  <w:p w:rsidR="004A7318" w:rsidRPr="00802C8E" w:rsidRDefault="004A7318" w:rsidP="006E60D0">
    <w:pPr>
      <w:jc w:val="center"/>
      <w:rPr>
        <w:sz w:val="20"/>
        <w:szCs w:val="20"/>
      </w:rPr>
    </w:pPr>
    <w:r w:rsidRPr="00802C8E">
      <w:rPr>
        <w:sz w:val="20"/>
        <w:szCs w:val="20"/>
      </w:rPr>
      <w:t xml:space="preserve">Page 1 of </w:t>
    </w:r>
    <w:proofErr w:type="gramStart"/>
    <w:r w:rsidRPr="00802C8E">
      <w:rPr>
        <w:sz w:val="20"/>
        <w:szCs w:val="20"/>
      </w:rPr>
      <w:t>1  CS60</w:t>
    </w:r>
    <w:proofErr w:type="gramEnd"/>
    <w:r w:rsidRPr="00802C8E">
      <w:rPr>
        <w:sz w:val="20"/>
        <w:szCs w:val="20"/>
      </w:rPr>
      <w:t xml:space="preserve"> Project </w:t>
    </w:r>
    <w:r>
      <w:rPr>
        <w:sz w:val="20"/>
        <w:szCs w:val="20"/>
      </w:rPr>
      <w:t>1</w:t>
    </w:r>
    <w:r w:rsidRPr="00802C8E">
      <w:rPr>
        <w:sz w:val="20"/>
        <w:szCs w:val="20"/>
      </w:rPr>
      <w:t xml:space="preserve"> 20</w:t>
    </w:r>
    <w:r>
      <w:rPr>
        <w:sz w:val="20"/>
        <w:szCs w:val="20"/>
      </w:rPr>
      <w:t>12 Fall</w:t>
    </w:r>
    <w:r w:rsidRPr="00802C8E">
      <w:rPr>
        <w:sz w:val="20"/>
        <w:szCs w:val="20"/>
      </w:rPr>
      <w:t>.doc</w:t>
    </w:r>
  </w:p>
  <w:p w:rsidR="004A7318" w:rsidRDefault="004A7318" w:rsidP="00B46731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7E8" w:rsidRDefault="002C27E8">
      <w:r>
        <w:separator/>
      </w:r>
    </w:p>
  </w:footnote>
  <w:footnote w:type="continuationSeparator" w:id="0">
    <w:p w:rsidR="002C27E8" w:rsidRDefault="002C2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C0814"/>
    <w:multiLevelType w:val="hybridMultilevel"/>
    <w:tmpl w:val="94ECC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2448E8"/>
    <w:multiLevelType w:val="hybridMultilevel"/>
    <w:tmpl w:val="37169C52"/>
    <w:lvl w:ilvl="0" w:tplc="75E8A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0C5CF4"/>
    <w:multiLevelType w:val="hybridMultilevel"/>
    <w:tmpl w:val="A15007D4"/>
    <w:lvl w:ilvl="0" w:tplc="75E8A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A764564"/>
    <w:multiLevelType w:val="hybridMultilevel"/>
    <w:tmpl w:val="D0D40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920"/>
    <w:rsid w:val="000218AE"/>
    <w:rsid w:val="000455F4"/>
    <w:rsid w:val="00052759"/>
    <w:rsid w:val="00064A9F"/>
    <w:rsid w:val="0007787E"/>
    <w:rsid w:val="00077900"/>
    <w:rsid w:val="000D3AAB"/>
    <w:rsid w:val="000F3633"/>
    <w:rsid w:val="000F4A78"/>
    <w:rsid w:val="000F5444"/>
    <w:rsid w:val="0014521D"/>
    <w:rsid w:val="00166523"/>
    <w:rsid w:val="001752EC"/>
    <w:rsid w:val="00190527"/>
    <w:rsid w:val="001C2E92"/>
    <w:rsid w:val="00201058"/>
    <w:rsid w:val="002155DE"/>
    <w:rsid w:val="00225545"/>
    <w:rsid w:val="002B402B"/>
    <w:rsid w:val="002C27E8"/>
    <w:rsid w:val="002E04AA"/>
    <w:rsid w:val="002E2664"/>
    <w:rsid w:val="0031775A"/>
    <w:rsid w:val="003209BD"/>
    <w:rsid w:val="00353194"/>
    <w:rsid w:val="00385A4C"/>
    <w:rsid w:val="003A36A6"/>
    <w:rsid w:val="0042028A"/>
    <w:rsid w:val="00431711"/>
    <w:rsid w:val="004829D0"/>
    <w:rsid w:val="004A7318"/>
    <w:rsid w:val="004E764C"/>
    <w:rsid w:val="004F3F1A"/>
    <w:rsid w:val="0050285D"/>
    <w:rsid w:val="005351E0"/>
    <w:rsid w:val="005654D0"/>
    <w:rsid w:val="00592D87"/>
    <w:rsid w:val="005A754E"/>
    <w:rsid w:val="005C115C"/>
    <w:rsid w:val="006071B2"/>
    <w:rsid w:val="00612778"/>
    <w:rsid w:val="00615115"/>
    <w:rsid w:val="006C01D2"/>
    <w:rsid w:val="006C57D8"/>
    <w:rsid w:val="006D2DBA"/>
    <w:rsid w:val="006D47F3"/>
    <w:rsid w:val="006E60D0"/>
    <w:rsid w:val="00750576"/>
    <w:rsid w:val="00752140"/>
    <w:rsid w:val="007B1CBB"/>
    <w:rsid w:val="007C4D2F"/>
    <w:rsid w:val="00802C8E"/>
    <w:rsid w:val="00832377"/>
    <w:rsid w:val="00864674"/>
    <w:rsid w:val="008B1A33"/>
    <w:rsid w:val="008B5A18"/>
    <w:rsid w:val="008C5088"/>
    <w:rsid w:val="008C686D"/>
    <w:rsid w:val="008D5EBA"/>
    <w:rsid w:val="008E5D08"/>
    <w:rsid w:val="009039A1"/>
    <w:rsid w:val="009344B0"/>
    <w:rsid w:val="00955464"/>
    <w:rsid w:val="00984DA4"/>
    <w:rsid w:val="009B792D"/>
    <w:rsid w:val="009C6BBC"/>
    <w:rsid w:val="00A12EEC"/>
    <w:rsid w:val="00A47716"/>
    <w:rsid w:val="00AD60C4"/>
    <w:rsid w:val="00AE6964"/>
    <w:rsid w:val="00AE7A13"/>
    <w:rsid w:val="00AF64F2"/>
    <w:rsid w:val="00B15506"/>
    <w:rsid w:val="00B46731"/>
    <w:rsid w:val="00B540D2"/>
    <w:rsid w:val="00B67643"/>
    <w:rsid w:val="00B84EAE"/>
    <w:rsid w:val="00B86AC6"/>
    <w:rsid w:val="00B90E07"/>
    <w:rsid w:val="00B97160"/>
    <w:rsid w:val="00BB7933"/>
    <w:rsid w:val="00BC3708"/>
    <w:rsid w:val="00C23FA5"/>
    <w:rsid w:val="00C96292"/>
    <w:rsid w:val="00CA5396"/>
    <w:rsid w:val="00CB28C3"/>
    <w:rsid w:val="00D01432"/>
    <w:rsid w:val="00D078C4"/>
    <w:rsid w:val="00D45FDF"/>
    <w:rsid w:val="00D642B8"/>
    <w:rsid w:val="00D65458"/>
    <w:rsid w:val="00D65AF8"/>
    <w:rsid w:val="00DA5D28"/>
    <w:rsid w:val="00DC5EB6"/>
    <w:rsid w:val="00DE2813"/>
    <w:rsid w:val="00E27A5E"/>
    <w:rsid w:val="00E90B07"/>
    <w:rsid w:val="00EA0920"/>
    <w:rsid w:val="00EB5BA3"/>
    <w:rsid w:val="00ED4C58"/>
    <w:rsid w:val="00EE2974"/>
    <w:rsid w:val="00EF400A"/>
    <w:rsid w:val="00F32E7C"/>
    <w:rsid w:val="00F534BC"/>
    <w:rsid w:val="00F80685"/>
    <w:rsid w:val="00F835C5"/>
    <w:rsid w:val="00FA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78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55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C11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15C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semiHidden/>
    <w:unhideWhenUsed/>
    <w:qFormat/>
    <w:rsid w:val="00BC3708"/>
    <w:pPr>
      <w:spacing w:before="120" w:after="120"/>
    </w:pPr>
    <w:rPr>
      <w:b/>
      <w:noProof/>
      <w:szCs w:val="20"/>
    </w:rPr>
  </w:style>
  <w:style w:type="paragraph" w:styleId="ListParagraph">
    <w:name w:val="List Paragraph"/>
    <w:basedOn w:val="Normal"/>
    <w:uiPriority w:val="34"/>
    <w:qFormat/>
    <w:rsid w:val="00E27A5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27A5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7A5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78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55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C11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15C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semiHidden/>
    <w:unhideWhenUsed/>
    <w:qFormat/>
    <w:rsid w:val="00BC3708"/>
    <w:pPr>
      <w:spacing w:before="120" w:after="120"/>
    </w:pPr>
    <w:rPr>
      <w:b/>
      <w:noProof/>
      <w:szCs w:val="20"/>
    </w:rPr>
  </w:style>
  <w:style w:type="paragraph" w:styleId="ListParagraph">
    <w:name w:val="List Paragraph"/>
    <w:basedOn w:val="Normal"/>
    <w:uiPriority w:val="34"/>
    <w:qFormat/>
    <w:rsid w:val="00E27A5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27A5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7A5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CS60 Project 1  2003 Spring</vt:lpstr>
    </vt:vector>
  </TitlesOfParts>
  <Company>Santa Monica College</Company>
  <LinksUpToDate>false</LinksUpToDate>
  <CharactersWithSpaces>8277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CS60 Project 1  2003 Spring</dc:title>
  <dc:creator>Santa Monica College</dc:creator>
  <cp:lastModifiedBy>krutoy</cp:lastModifiedBy>
  <cp:revision>2</cp:revision>
  <dcterms:created xsi:type="dcterms:W3CDTF">2012-09-18T00:48:00Z</dcterms:created>
  <dcterms:modified xsi:type="dcterms:W3CDTF">2012-09-18T00:48:00Z</dcterms:modified>
</cp:coreProperties>
</file>